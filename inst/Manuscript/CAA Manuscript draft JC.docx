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EFF4" w14:textId="4D034F59" w:rsidR="00651995" w:rsidRDefault="00D66894"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Meta-Analysis of RNA Binding Protein Interaction profiles</w:t>
      </w:r>
      <w:r w:rsidR="00B41348">
        <w:rPr>
          <w:rFonts w:asciiTheme="minorHAnsi" w:hAnsiTheme="minorHAnsi" w:cstheme="minorHAnsi"/>
          <w:b/>
          <w:bCs/>
        </w:rPr>
        <w:t xml:space="preserve"> using</w:t>
      </w:r>
      <w:r>
        <w:rPr>
          <w:rFonts w:asciiTheme="minorHAnsi" w:hAnsiTheme="minorHAnsi" w:cstheme="minorHAnsi"/>
          <w:b/>
          <w:bCs/>
        </w:rPr>
        <w:t xml:space="preserve"> </w:t>
      </w:r>
      <w:r w:rsidR="00A01E13">
        <w:rPr>
          <w:rFonts w:asciiTheme="minorHAnsi" w:hAnsiTheme="minorHAnsi" w:cstheme="minorHAnsi"/>
          <w:b/>
          <w:bCs/>
        </w:rPr>
        <w:t xml:space="preserve">the </w:t>
      </w:r>
      <w:proofErr w:type="spellStart"/>
      <w:r>
        <w:rPr>
          <w:rFonts w:asciiTheme="minorHAnsi" w:hAnsiTheme="minorHAnsi" w:cstheme="minorHAnsi"/>
          <w:b/>
          <w:bCs/>
        </w:rPr>
        <w:t>RBPInper</w:t>
      </w:r>
      <w:proofErr w:type="spellEnd"/>
      <w:r w:rsidR="00B41348">
        <w:rPr>
          <w:rFonts w:asciiTheme="minorHAnsi" w:hAnsiTheme="minorHAnsi" w:cstheme="minorHAnsi"/>
          <w:b/>
          <w:bCs/>
        </w:rPr>
        <w:t xml:space="preserve"> tool</w:t>
      </w:r>
    </w:p>
    <w:p w14:paraId="1CEF15F6" w14:textId="72E408CA" w:rsidR="00934D7C" w:rsidRDefault="00934D7C" w:rsidP="00A32ECD">
      <w:pPr>
        <w:pStyle w:val="NormalWeb"/>
        <w:spacing w:before="0" w:beforeAutospacing="0" w:after="0" w:afterAutospacing="0"/>
        <w:jc w:val="both"/>
        <w:rPr>
          <w:rFonts w:asciiTheme="minorHAnsi" w:hAnsiTheme="minorHAnsi" w:cstheme="minorHAnsi"/>
          <w:b/>
          <w:bCs/>
          <w:vertAlign w:val="superscript"/>
        </w:rPr>
      </w:pPr>
      <w:r>
        <w:rPr>
          <w:rFonts w:asciiTheme="minorHAnsi" w:hAnsiTheme="minorHAnsi" w:cstheme="minorHAnsi"/>
          <w:b/>
          <w:bCs/>
        </w:rPr>
        <w:t xml:space="preserve">Joseph A. </w:t>
      </w:r>
      <w:commentRangeStart w:id="0"/>
      <w:r>
        <w:rPr>
          <w:rFonts w:asciiTheme="minorHAnsi" w:hAnsiTheme="minorHAnsi" w:cstheme="minorHAnsi"/>
          <w:b/>
          <w:bCs/>
        </w:rPr>
        <w:t>Cogan</w:t>
      </w:r>
      <w:r w:rsidRPr="00934D7C">
        <w:rPr>
          <w:rFonts w:asciiTheme="minorHAnsi" w:hAnsiTheme="minorHAnsi" w:cstheme="minorHAnsi"/>
          <w:b/>
          <w:bCs/>
          <w:vertAlign w:val="superscript"/>
        </w:rPr>
        <w:t>1</w:t>
      </w:r>
      <w:ins w:id="1" w:author="Joseph Cogan [RPG]" w:date="2024-01-29T10:43:00Z">
        <w:r w:rsidR="0060780C">
          <w:rPr>
            <w:rFonts w:asciiTheme="minorHAnsi" w:hAnsiTheme="minorHAnsi" w:cstheme="minorHAnsi"/>
            <w:b/>
            <w:bCs/>
            <w:vertAlign w:val="superscript"/>
          </w:rPr>
          <w:t>,2</w:t>
        </w:r>
      </w:ins>
      <w:commentRangeEnd w:id="0"/>
      <w:ins w:id="2" w:author="Joseph Cogan [RPG]" w:date="2024-01-29T11:56:00Z">
        <w:r w:rsidR="004417F9">
          <w:rPr>
            <w:rStyle w:val="CommentReference"/>
            <w:rFonts w:asciiTheme="minorHAnsi" w:eastAsiaTheme="minorHAnsi" w:hAnsiTheme="minorHAnsi" w:cstheme="minorBidi"/>
            <w:kern w:val="2"/>
            <w:lang w:eastAsia="en-US"/>
            <w14:ligatures w14:val="standardContextual"/>
          </w:rPr>
          <w:commentReference w:id="0"/>
        </w:r>
      </w:ins>
      <w:r>
        <w:rPr>
          <w:rFonts w:asciiTheme="minorHAnsi" w:hAnsiTheme="minorHAnsi" w:cstheme="minorHAnsi"/>
          <w:b/>
          <w:bCs/>
        </w:rPr>
        <w:t xml:space="preserve">, </w:t>
      </w:r>
      <w:proofErr w:type="spellStart"/>
      <w:r>
        <w:rPr>
          <w:rFonts w:asciiTheme="minorHAnsi" w:hAnsiTheme="minorHAnsi" w:cstheme="minorHAnsi"/>
          <w:b/>
          <w:bCs/>
        </w:rPr>
        <w:t>Kuklinkova</w:t>
      </w:r>
      <w:proofErr w:type="spellEnd"/>
      <w:r>
        <w:rPr>
          <w:rFonts w:asciiTheme="minorHAnsi" w:hAnsiTheme="minorHAnsi" w:cstheme="minorHAnsi"/>
          <w:b/>
          <w:bCs/>
        </w:rPr>
        <w:t xml:space="preserve"> Rene</w:t>
      </w:r>
      <w:ins w:id="3" w:author="Joseph Cogan [RPG]" w:date="2024-01-29T10:43:00Z">
        <w:r w:rsidR="0060780C">
          <w:rPr>
            <w:rFonts w:asciiTheme="minorHAnsi" w:hAnsiTheme="minorHAnsi" w:cstheme="minorHAnsi"/>
            <w:b/>
            <w:bCs/>
            <w:vertAlign w:val="superscript"/>
          </w:rPr>
          <w:t>3</w:t>
        </w:r>
      </w:ins>
      <w:del w:id="4" w:author="Joseph Cogan [RPG]" w:date="2024-01-29T10:43:00Z">
        <w:r w:rsidRPr="00934D7C" w:rsidDel="0060780C">
          <w:rPr>
            <w:rFonts w:asciiTheme="minorHAnsi" w:hAnsiTheme="minorHAnsi" w:cstheme="minorHAnsi"/>
            <w:b/>
            <w:bCs/>
            <w:vertAlign w:val="superscript"/>
          </w:rPr>
          <w:delText>2</w:delText>
        </w:r>
      </w:del>
      <w:r>
        <w:rPr>
          <w:rFonts w:asciiTheme="minorHAnsi" w:hAnsiTheme="minorHAnsi" w:cstheme="minorHAnsi"/>
          <w:b/>
          <w:bCs/>
        </w:rPr>
        <w:t xml:space="preserve">, </w:t>
      </w:r>
      <w:proofErr w:type="spellStart"/>
      <w:r>
        <w:rPr>
          <w:rFonts w:asciiTheme="minorHAnsi" w:hAnsiTheme="minorHAnsi" w:cstheme="minorHAnsi"/>
          <w:b/>
          <w:bCs/>
        </w:rPr>
        <w:t>Benova</w:t>
      </w:r>
      <w:proofErr w:type="spellEnd"/>
      <w:r>
        <w:rPr>
          <w:rFonts w:asciiTheme="minorHAnsi" w:hAnsiTheme="minorHAnsi" w:cstheme="minorHAnsi"/>
          <w:b/>
          <w:bCs/>
        </w:rPr>
        <w:t xml:space="preserve"> Natalia</w:t>
      </w:r>
      <w:ins w:id="5" w:author="Joseph Cogan [RPG]" w:date="2024-01-29T10:43:00Z">
        <w:r w:rsidR="0060780C">
          <w:rPr>
            <w:rFonts w:asciiTheme="minorHAnsi" w:hAnsiTheme="minorHAnsi" w:cstheme="minorHAnsi"/>
            <w:b/>
            <w:bCs/>
            <w:vertAlign w:val="superscript"/>
          </w:rPr>
          <w:t>3</w:t>
        </w:r>
      </w:ins>
      <w:del w:id="6" w:author="Joseph Cogan [RPG]" w:date="2024-01-29T10:43:00Z">
        <w:r w:rsidRPr="00934D7C" w:rsidDel="0060780C">
          <w:rPr>
            <w:rFonts w:asciiTheme="minorHAnsi" w:hAnsiTheme="minorHAnsi" w:cstheme="minorHAnsi"/>
            <w:b/>
            <w:bCs/>
            <w:vertAlign w:val="superscript"/>
          </w:rPr>
          <w:delText>2</w:delText>
        </w:r>
      </w:del>
      <w:r>
        <w:rPr>
          <w:rFonts w:asciiTheme="minorHAnsi" w:hAnsiTheme="minorHAnsi" w:cstheme="minorHAnsi"/>
          <w:b/>
          <w:bCs/>
        </w:rPr>
        <w:t>, J</w:t>
      </w:r>
      <w:r w:rsidR="00A01E13">
        <w:rPr>
          <w:rFonts w:asciiTheme="minorHAnsi" w:hAnsiTheme="minorHAnsi" w:cstheme="minorHAnsi"/>
          <w:b/>
          <w:bCs/>
        </w:rPr>
        <w:t>ames</w:t>
      </w:r>
      <w:r>
        <w:rPr>
          <w:rFonts w:asciiTheme="minorHAnsi" w:hAnsiTheme="minorHAnsi" w:cstheme="minorHAnsi"/>
          <w:b/>
          <w:bCs/>
        </w:rPr>
        <w:t xml:space="preserve"> R. Boyne</w:t>
      </w:r>
      <w:ins w:id="7" w:author="Joseph Cogan [RPG]" w:date="2024-01-29T10:43:00Z">
        <w:r w:rsidR="0060780C">
          <w:rPr>
            <w:rFonts w:asciiTheme="minorHAnsi" w:hAnsiTheme="minorHAnsi" w:cstheme="minorHAnsi"/>
            <w:b/>
            <w:bCs/>
            <w:vertAlign w:val="superscript"/>
          </w:rPr>
          <w:t>2</w:t>
        </w:r>
      </w:ins>
      <w:del w:id="8" w:author="Joseph Cogan [RPG]" w:date="2024-01-29T10:43:00Z">
        <w:r w:rsidR="00A01E13" w:rsidDel="0060780C">
          <w:rPr>
            <w:rFonts w:asciiTheme="minorHAnsi" w:hAnsiTheme="minorHAnsi" w:cstheme="minorHAnsi"/>
            <w:b/>
            <w:bCs/>
            <w:vertAlign w:val="superscript"/>
          </w:rPr>
          <w:delText>1</w:delText>
        </w:r>
      </w:del>
      <w:ins w:id="9" w:author="Joseph Cogan [RPG]" w:date="2024-01-29T10:43:00Z">
        <w:r w:rsidR="0060780C">
          <w:rPr>
            <w:rFonts w:asciiTheme="minorHAnsi" w:hAnsiTheme="minorHAnsi" w:cstheme="minorHAnsi"/>
            <w:b/>
            <w:bCs/>
            <w:vertAlign w:val="superscript"/>
          </w:rPr>
          <w:t>,</w:t>
        </w:r>
      </w:ins>
      <w:del w:id="10" w:author="Joseph Cogan [RPG]" w:date="2024-01-29T10:43:00Z">
        <w:r w:rsidR="00A01E13" w:rsidDel="0060780C">
          <w:rPr>
            <w:rFonts w:asciiTheme="minorHAnsi" w:hAnsiTheme="minorHAnsi" w:cstheme="minorHAnsi"/>
            <w:b/>
            <w:bCs/>
            <w:vertAlign w:val="superscript"/>
          </w:rPr>
          <w:delText>,</w:delText>
        </w:r>
      </w:del>
      <w:ins w:id="11" w:author="Joseph Cogan [RPG]" w:date="2024-01-29T10:43:00Z">
        <w:r w:rsidR="0060780C">
          <w:rPr>
            <w:rFonts w:asciiTheme="minorHAnsi" w:hAnsiTheme="minorHAnsi" w:cstheme="minorHAnsi"/>
            <w:b/>
            <w:bCs/>
            <w:vertAlign w:val="superscript"/>
          </w:rPr>
          <w:t>3</w:t>
        </w:r>
      </w:ins>
      <w:del w:id="12" w:author="Joseph Cogan [RPG]" w:date="2024-01-29T10:43:00Z">
        <w:r w:rsidR="00A01E13" w:rsidDel="0060780C">
          <w:rPr>
            <w:rFonts w:asciiTheme="minorHAnsi" w:hAnsiTheme="minorHAnsi" w:cstheme="minorHAnsi"/>
            <w:b/>
            <w:bCs/>
            <w:vertAlign w:val="superscript"/>
          </w:rPr>
          <w:delText>2</w:delText>
        </w:r>
      </w:del>
      <w:r>
        <w:rPr>
          <w:rFonts w:asciiTheme="minorHAnsi" w:hAnsiTheme="minorHAnsi" w:cstheme="minorHAnsi"/>
          <w:b/>
          <w:bCs/>
        </w:rPr>
        <w:t>, Chinedu A. Anene</w:t>
      </w:r>
      <w:ins w:id="13" w:author="Joseph Cogan [RPG]" w:date="2024-01-29T10:43:00Z">
        <w:r w:rsidR="0060780C">
          <w:rPr>
            <w:rFonts w:asciiTheme="minorHAnsi" w:hAnsiTheme="minorHAnsi" w:cstheme="minorHAnsi"/>
            <w:b/>
            <w:bCs/>
            <w:vertAlign w:val="superscript"/>
          </w:rPr>
          <w:t>3,4</w:t>
        </w:r>
      </w:ins>
      <w:del w:id="14" w:author="Joseph Cogan [RPG]" w:date="2024-01-29T10:43:00Z">
        <w:r w:rsidRPr="00934D7C" w:rsidDel="0060780C">
          <w:rPr>
            <w:rFonts w:asciiTheme="minorHAnsi" w:hAnsiTheme="minorHAnsi" w:cstheme="minorHAnsi"/>
            <w:b/>
            <w:bCs/>
            <w:vertAlign w:val="superscript"/>
          </w:rPr>
          <w:delText>2</w:delText>
        </w:r>
        <w:r w:rsidR="00A01E13" w:rsidDel="0060780C">
          <w:rPr>
            <w:rFonts w:asciiTheme="minorHAnsi" w:hAnsiTheme="minorHAnsi" w:cstheme="minorHAnsi"/>
            <w:b/>
            <w:bCs/>
            <w:vertAlign w:val="superscript"/>
          </w:rPr>
          <w:delText>,3</w:delText>
        </w:r>
      </w:del>
      <w:r w:rsidRPr="00934D7C">
        <w:rPr>
          <w:rFonts w:asciiTheme="minorHAnsi" w:hAnsiTheme="minorHAnsi" w:cstheme="minorHAnsi"/>
          <w:b/>
          <w:bCs/>
          <w:vertAlign w:val="superscript"/>
        </w:rPr>
        <w:t>*</w:t>
      </w:r>
    </w:p>
    <w:p w14:paraId="2B5C26D8" w14:textId="77777777" w:rsidR="00934D7C" w:rsidRDefault="00934D7C" w:rsidP="00A32ECD">
      <w:pPr>
        <w:pStyle w:val="NormalWeb"/>
        <w:spacing w:before="0" w:beforeAutospacing="0" w:after="0" w:afterAutospacing="0"/>
        <w:jc w:val="both"/>
        <w:rPr>
          <w:rFonts w:asciiTheme="minorHAnsi" w:hAnsiTheme="minorHAnsi" w:cstheme="minorHAnsi"/>
          <w:b/>
          <w:bCs/>
          <w:vertAlign w:val="superscript"/>
        </w:rPr>
      </w:pPr>
    </w:p>
    <w:p w14:paraId="1C01D01C" w14:textId="31321CBA" w:rsidR="00934D7C" w:rsidRDefault="00A01E13" w:rsidP="00A32ECD">
      <w:pPr>
        <w:pStyle w:val="NormalWeb"/>
        <w:numPr>
          <w:ilvl w:val="0"/>
          <w:numId w:val="4"/>
        </w:numPr>
        <w:spacing w:before="0" w:beforeAutospacing="0" w:after="0" w:afterAutospacing="0"/>
        <w:jc w:val="both"/>
        <w:rPr>
          <w:ins w:id="15" w:author="Joseph Cogan [RPG]" w:date="2024-01-29T10:43:00Z"/>
          <w:rFonts w:asciiTheme="minorHAnsi" w:hAnsiTheme="minorHAnsi" w:cstheme="minorHAnsi"/>
        </w:rPr>
      </w:pPr>
      <w:r>
        <w:rPr>
          <w:rFonts w:asciiTheme="minorHAnsi" w:hAnsiTheme="minorHAnsi" w:cstheme="minorHAnsi"/>
        </w:rPr>
        <w:t>School of Biological Sciences, University of Huddersfield, Huddersfield, UK</w:t>
      </w:r>
    </w:p>
    <w:p w14:paraId="6A84E269" w14:textId="2BF0DC78" w:rsidR="0060780C" w:rsidRDefault="0060780C" w:rsidP="00A32ECD">
      <w:pPr>
        <w:pStyle w:val="NormalWeb"/>
        <w:numPr>
          <w:ilvl w:val="0"/>
          <w:numId w:val="4"/>
        </w:numPr>
        <w:spacing w:before="0" w:beforeAutospacing="0" w:after="0" w:afterAutospacing="0"/>
        <w:jc w:val="both"/>
        <w:rPr>
          <w:rFonts w:asciiTheme="minorHAnsi" w:hAnsiTheme="minorHAnsi" w:cstheme="minorHAnsi"/>
        </w:rPr>
      </w:pPr>
      <w:ins w:id="16" w:author="Joseph Cogan [RPG]" w:date="2024-01-29T10:43:00Z">
        <w:r>
          <w:rPr>
            <w:rFonts w:asciiTheme="minorHAnsi" w:hAnsiTheme="minorHAnsi" w:cstheme="minorHAnsi"/>
          </w:rPr>
          <w:t xml:space="preserve">School of Molecular and Cellular Biology, University of </w:t>
        </w:r>
      </w:ins>
      <w:ins w:id="17" w:author="Joseph Cogan [RPG]" w:date="2024-01-29T10:44:00Z">
        <w:r>
          <w:rPr>
            <w:rFonts w:asciiTheme="minorHAnsi" w:hAnsiTheme="minorHAnsi" w:cstheme="minorHAnsi"/>
          </w:rPr>
          <w:t>Leeds, Leeds, UK</w:t>
        </w:r>
      </w:ins>
    </w:p>
    <w:p w14:paraId="58DAB504" w14:textId="14CF0F87" w:rsidR="00A01E13" w:rsidRDefault="00A01E13" w:rsidP="00A32ECD">
      <w:pPr>
        <w:pStyle w:val="NormalWeb"/>
        <w:numPr>
          <w:ilvl w:val="0"/>
          <w:numId w:val="4"/>
        </w:numPr>
        <w:spacing w:before="0" w:beforeAutospacing="0" w:after="0" w:afterAutospacing="0"/>
        <w:jc w:val="both"/>
        <w:rPr>
          <w:rFonts w:asciiTheme="minorHAnsi" w:hAnsiTheme="minorHAnsi" w:cstheme="minorHAnsi"/>
        </w:rPr>
      </w:pPr>
      <w:r>
        <w:rPr>
          <w:rFonts w:asciiTheme="minorHAnsi" w:hAnsiTheme="minorHAnsi" w:cstheme="minorHAnsi"/>
        </w:rPr>
        <w:t>Centre for Biomedical Sciences, School of Health, Leeds Beckett University, Leeds, UK</w:t>
      </w:r>
    </w:p>
    <w:p w14:paraId="3ED1BFD5" w14:textId="718E0508" w:rsidR="00A01E13" w:rsidRDefault="00A01E13" w:rsidP="00A32ECD">
      <w:pPr>
        <w:pStyle w:val="NormalWeb"/>
        <w:numPr>
          <w:ilvl w:val="0"/>
          <w:numId w:val="4"/>
        </w:numPr>
        <w:spacing w:before="0" w:beforeAutospacing="0" w:after="0" w:afterAutospacing="0"/>
        <w:jc w:val="both"/>
        <w:rPr>
          <w:rFonts w:asciiTheme="minorHAnsi" w:hAnsiTheme="minorHAnsi" w:cstheme="minorHAnsi"/>
        </w:rPr>
      </w:pPr>
      <w:r>
        <w:rPr>
          <w:rFonts w:asciiTheme="minorHAnsi" w:hAnsiTheme="minorHAnsi" w:cstheme="minorHAnsi"/>
        </w:rPr>
        <w:t>Centre for Cancer Genomics and Computation Biology, Barts Cancer Institute, Queen Mary University of London, London, UK</w:t>
      </w:r>
    </w:p>
    <w:p w14:paraId="456F1568" w14:textId="1EED5A7C" w:rsidR="00A01E13" w:rsidRDefault="00A01E13" w:rsidP="00A32ECD">
      <w:pPr>
        <w:pStyle w:val="NormalWeb"/>
        <w:spacing w:before="0" w:beforeAutospacing="0" w:after="0" w:afterAutospacing="0"/>
        <w:ind w:left="360"/>
        <w:jc w:val="both"/>
        <w:rPr>
          <w:rFonts w:asciiTheme="minorHAnsi" w:hAnsiTheme="minorHAnsi" w:cstheme="minorHAnsi"/>
        </w:rPr>
      </w:pPr>
      <w:r>
        <w:rPr>
          <w:rFonts w:asciiTheme="minorHAnsi" w:hAnsiTheme="minorHAnsi" w:cstheme="minorHAnsi"/>
        </w:rPr>
        <w:t xml:space="preserve">*Corresponding author </w:t>
      </w:r>
    </w:p>
    <w:p w14:paraId="3EABA3D5" w14:textId="774CCDC9" w:rsidR="00A01E13" w:rsidRDefault="00A01E13" w:rsidP="00A32ECD">
      <w:pPr>
        <w:pStyle w:val="NormalWeb"/>
        <w:spacing w:before="0" w:beforeAutospacing="0" w:after="0" w:afterAutospacing="0"/>
        <w:ind w:left="360"/>
        <w:jc w:val="both"/>
        <w:rPr>
          <w:rFonts w:asciiTheme="minorHAnsi" w:hAnsiTheme="minorHAnsi" w:cstheme="minorHAnsi"/>
        </w:rPr>
      </w:pPr>
      <w:r>
        <w:rPr>
          <w:rFonts w:asciiTheme="minorHAnsi" w:hAnsiTheme="minorHAnsi" w:cstheme="minorHAnsi"/>
        </w:rPr>
        <w:t xml:space="preserve">Email: </w:t>
      </w:r>
      <w:hyperlink r:id="rId8" w:history="1">
        <w:r w:rsidRPr="00B151F4">
          <w:rPr>
            <w:rStyle w:val="Hyperlink"/>
            <w:rFonts w:asciiTheme="minorHAnsi" w:hAnsiTheme="minorHAnsi" w:cstheme="minorHAnsi"/>
          </w:rPr>
          <w:t>C.A.Anene@leedsbeckett.ac.uk</w:t>
        </w:r>
      </w:hyperlink>
    </w:p>
    <w:p w14:paraId="6750005E" w14:textId="77777777" w:rsidR="00934D7C" w:rsidRDefault="00934D7C" w:rsidP="00A32ECD">
      <w:pPr>
        <w:pStyle w:val="NormalWeb"/>
        <w:spacing w:before="0" w:beforeAutospacing="0" w:after="0" w:afterAutospacing="0"/>
        <w:jc w:val="both"/>
        <w:rPr>
          <w:rFonts w:asciiTheme="minorHAnsi" w:hAnsiTheme="minorHAnsi" w:cstheme="minorHAnsi"/>
          <w:b/>
          <w:bCs/>
        </w:rPr>
      </w:pPr>
    </w:p>
    <w:p w14:paraId="6DC6B0F9" w14:textId="77777777" w:rsidR="00A01E13" w:rsidRDefault="00A01E13" w:rsidP="00A32ECD">
      <w:pPr>
        <w:pStyle w:val="NormalWeb"/>
        <w:spacing w:before="0" w:beforeAutospacing="0" w:after="0" w:afterAutospacing="0"/>
        <w:jc w:val="both"/>
        <w:rPr>
          <w:rFonts w:asciiTheme="minorHAnsi" w:hAnsiTheme="minorHAnsi" w:cstheme="minorHAnsi"/>
          <w:b/>
          <w:bCs/>
        </w:rPr>
      </w:pPr>
    </w:p>
    <w:p w14:paraId="6AF22913" w14:textId="1A47B8D2" w:rsidR="00E70A8D" w:rsidRDefault="00E70A8D" w:rsidP="00A32ECD">
      <w:pPr>
        <w:pStyle w:val="NormalWeb"/>
        <w:spacing w:before="0" w:beforeAutospacing="0" w:after="0" w:afterAutospacing="0"/>
        <w:jc w:val="both"/>
        <w:rPr>
          <w:rFonts w:asciiTheme="minorHAnsi" w:hAnsiTheme="minorHAnsi" w:cstheme="minorHAnsi"/>
          <w:b/>
          <w:bCs/>
        </w:rPr>
      </w:pPr>
      <w:r w:rsidRPr="00652E8B">
        <w:rPr>
          <w:rFonts w:asciiTheme="minorHAnsi" w:hAnsiTheme="minorHAnsi" w:cstheme="minorHAnsi"/>
          <w:b/>
          <w:bCs/>
        </w:rPr>
        <w:t>Abstract</w:t>
      </w:r>
    </w:p>
    <w:p w14:paraId="4A94F48A" w14:textId="30B2A38A" w:rsidR="00CF378B" w:rsidRPr="00652E8B" w:rsidRDefault="00CF378B" w:rsidP="00A32ECD">
      <w:pPr>
        <w:pStyle w:val="NormalWeb"/>
        <w:spacing w:before="0" w:beforeAutospacing="0" w:after="0" w:afterAutospacing="0"/>
        <w:jc w:val="both"/>
        <w:rPr>
          <w:rFonts w:asciiTheme="minorHAnsi" w:hAnsiTheme="minorHAnsi" w:cstheme="minorHAnsi"/>
          <w:b/>
          <w:bCs/>
        </w:rPr>
      </w:pPr>
      <w:r w:rsidRPr="00CF378B">
        <w:rPr>
          <w:rFonts w:asciiTheme="minorHAnsi" w:hAnsiTheme="minorHAnsi" w:cstheme="minorHAnsi"/>
          <w:b/>
          <w:bCs/>
        </w:rPr>
        <w:t>Motivation</w:t>
      </w:r>
    </w:p>
    <w:p w14:paraId="2F6348E3" w14:textId="77777777" w:rsidR="00252117" w:rsidRDefault="00976166"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Recent</w:t>
      </w:r>
      <w:r w:rsidR="009319EF" w:rsidRPr="00652E8B">
        <w:rPr>
          <w:rFonts w:asciiTheme="minorHAnsi" w:hAnsiTheme="minorHAnsi" w:cstheme="minorHAnsi"/>
        </w:rPr>
        <w:t xml:space="preserve"> </w:t>
      </w:r>
      <w:r w:rsidRPr="00652E8B">
        <w:rPr>
          <w:rFonts w:asciiTheme="minorHAnsi" w:hAnsiTheme="minorHAnsi" w:cstheme="minorHAnsi"/>
        </w:rPr>
        <w:t xml:space="preserve">RNA-centric </w:t>
      </w:r>
      <w:r w:rsidR="009319EF" w:rsidRPr="00652E8B">
        <w:rPr>
          <w:rFonts w:asciiTheme="minorHAnsi" w:hAnsiTheme="minorHAnsi" w:cstheme="minorHAnsi"/>
        </w:rPr>
        <w:t xml:space="preserve">experimental </w:t>
      </w:r>
      <w:r w:rsidRPr="00652E8B">
        <w:rPr>
          <w:rFonts w:asciiTheme="minorHAnsi" w:hAnsiTheme="minorHAnsi" w:cstheme="minorHAnsi"/>
        </w:rPr>
        <w:t xml:space="preserve">methods have significantly expanded </w:t>
      </w:r>
      <w:r w:rsidR="00A86193" w:rsidRPr="00652E8B">
        <w:rPr>
          <w:rFonts w:asciiTheme="minorHAnsi" w:hAnsiTheme="minorHAnsi" w:cstheme="minorHAnsi"/>
        </w:rPr>
        <w:t xml:space="preserve">our knowledge </w:t>
      </w:r>
      <w:r w:rsidRPr="00652E8B">
        <w:rPr>
          <w:rFonts w:asciiTheme="minorHAnsi" w:hAnsiTheme="minorHAnsi" w:cstheme="minorHAnsi"/>
        </w:rPr>
        <w:t xml:space="preserve">of proteins with known RNA-binding functions. </w:t>
      </w:r>
      <w:r w:rsidR="00A86193" w:rsidRPr="00652E8B">
        <w:rPr>
          <w:rFonts w:asciiTheme="minorHAnsi" w:hAnsiTheme="minorHAnsi" w:cstheme="minorHAnsi"/>
        </w:rPr>
        <w:t xml:space="preserve">However, the complete regulatory network and pathways for many of these RBPs in different cellular contexts remain unknown. </w:t>
      </w:r>
      <w:r w:rsidR="00EA7FFA">
        <w:rPr>
          <w:rFonts w:asciiTheme="minorHAnsi" w:hAnsiTheme="minorHAnsi" w:cstheme="minorHAnsi"/>
        </w:rPr>
        <w:t xml:space="preserve">Although critical to understanding the role of RBPs in health and disease, experimentally mapping the RBP interactomes in every single context is an impossible task due the cost and manpower required. </w:t>
      </w:r>
      <w:r w:rsidR="00A86193" w:rsidRPr="00652E8B">
        <w:rPr>
          <w:rFonts w:asciiTheme="minorHAnsi" w:hAnsiTheme="minorHAnsi" w:cstheme="minorHAnsi"/>
        </w:rPr>
        <w:t xml:space="preserve">Additionally, identifying relevant RNA interactions of RBPs is challenging due to their diverse </w:t>
      </w:r>
      <w:r w:rsidR="00E07646">
        <w:rPr>
          <w:rFonts w:asciiTheme="minorHAnsi" w:hAnsiTheme="minorHAnsi" w:cstheme="minorHAnsi"/>
        </w:rPr>
        <w:t>binding modes and function</w:t>
      </w:r>
      <w:r w:rsidR="00A86193" w:rsidRPr="00652E8B">
        <w:rPr>
          <w:rFonts w:asciiTheme="minorHAnsi" w:hAnsiTheme="minorHAnsi" w:cstheme="minorHAnsi"/>
        </w:rPr>
        <w:t xml:space="preserve">. </w:t>
      </w:r>
    </w:p>
    <w:p w14:paraId="28A79616" w14:textId="77777777" w:rsidR="00252117" w:rsidRDefault="00252117" w:rsidP="00A32ECD">
      <w:pPr>
        <w:pStyle w:val="NormalWeb"/>
        <w:spacing w:before="0" w:beforeAutospacing="0" w:after="0" w:afterAutospacing="0"/>
        <w:jc w:val="both"/>
        <w:rPr>
          <w:rFonts w:asciiTheme="minorHAnsi" w:hAnsiTheme="minorHAnsi" w:cstheme="minorHAnsi"/>
        </w:rPr>
      </w:pPr>
    </w:p>
    <w:p w14:paraId="65119197" w14:textId="447C1C89" w:rsidR="00252117" w:rsidRPr="00252117" w:rsidRDefault="00252117" w:rsidP="00A32ECD">
      <w:pPr>
        <w:pStyle w:val="NormalWeb"/>
        <w:spacing w:before="0" w:beforeAutospacing="0" w:after="0" w:afterAutospacing="0"/>
        <w:jc w:val="both"/>
        <w:rPr>
          <w:rFonts w:asciiTheme="minorHAnsi" w:hAnsiTheme="minorHAnsi" w:cstheme="minorHAnsi"/>
          <w:b/>
          <w:bCs/>
        </w:rPr>
      </w:pPr>
      <w:r w:rsidRPr="00252117">
        <w:rPr>
          <w:rFonts w:asciiTheme="minorHAnsi" w:hAnsiTheme="minorHAnsi" w:cstheme="minorHAnsi"/>
          <w:b/>
          <w:bCs/>
        </w:rPr>
        <w:t>Results</w:t>
      </w:r>
    </w:p>
    <w:p w14:paraId="70DAEA6E" w14:textId="4035A541" w:rsidR="00CF5C4D" w:rsidRDefault="00A86193"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To address these challenges, w</w:t>
      </w:r>
      <w:r w:rsidR="00353D3C" w:rsidRPr="00652E8B">
        <w:rPr>
          <w:rFonts w:asciiTheme="minorHAnsi" w:hAnsiTheme="minorHAnsi" w:cstheme="minorHAnsi"/>
        </w:rPr>
        <w:t xml:space="preserve">e developed </w:t>
      </w:r>
      <w:commentRangeStart w:id="18"/>
      <w:proofErr w:type="spellStart"/>
      <w:r w:rsidR="00353D3C" w:rsidRPr="00652E8B">
        <w:rPr>
          <w:rFonts w:asciiTheme="minorHAnsi" w:hAnsiTheme="minorHAnsi" w:cstheme="minorHAnsi"/>
          <w:b/>
          <w:bCs/>
        </w:rPr>
        <w:t>RBPInper</w:t>
      </w:r>
      <w:commentRangeEnd w:id="18"/>
      <w:proofErr w:type="spellEnd"/>
      <w:r w:rsidR="004417F9">
        <w:rPr>
          <w:rStyle w:val="CommentReference"/>
          <w:rFonts w:asciiTheme="minorHAnsi" w:eastAsiaTheme="minorHAnsi" w:hAnsiTheme="minorHAnsi" w:cstheme="minorBidi"/>
          <w:kern w:val="2"/>
          <w:lang w:eastAsia="en-US"/>
          <w14:ligatures w14:val="standardContextual"/>
        </w:rPr>
        <w:commentReference w:id="18"/>
      </w:r>
      <w:r w:rsidR="004C0209" w:rsidRPr="00652E8B">
        <w:rPr>
          <w:rFonts w:asciiTheme="minorHAnsi" w:hAnsiTheme="minorHAnsi" w:cstheme="minorHAnsi"/>
        </w:rPr>
        <w:t xml:space="preserve"> an integrative framework that discovers </w:t>
      </w:r>
      <w:r w:rsidR="00EA7FFA">
        <w:rPr>
          <w:rFonts w:asciiTheme="minorHAnsi" w:hAnsiTheme="minorHAnsi" w:cstheme="minorHAnsi"/>
        </w:rPr>
        <w:t xml:space="preserve">global </w:t>
      </w:r>
      <w:r w:rsidR="004C0209" w:rsidRPr="00652E8B">
        <w:rPr>
          <w:rFonts w:asciiTheme="minorHAnsi" w:hAnsiTheme="minorHAnsi" w:cstheme="minorHAnsi"/>
        </w:rPr>
        <w:t xml:space="preserve">RBP </w:t>
      </w:r>
      <w:r w:rsidR="00EE6754">
        <w:rPr>
          <w:rFonts w:asciiTheme="minorHAnsi" w:hAnsiTheme="minorHAnsi" w:cstheme="minorHAnsi"/>
        </w:rPr>
        <w:t>interactome</w:t>
      </w:r>
      <w:r w:rsidR="004C0209" w:rsidRPr="00652E8B">
        <w:rPr>
          <w:rFonts w:asciiTheme="minorHAnsi" w:hAnsiTheme="minorHAnsi" w:cstheme="minorHAnsi"/>
        </w:rPr>
        <w:t xml:space="preserve"> using statistical data fusion</w:t>
      </w:r>
      <w:r w:rsidRPr="00652E8B">
        <w:rPr>
          <w:rFonts w:asciiTheme="minorHAnsi" w:hAnsiTheme="minorHAnsi" w:cstheme="minorHAnsi"/>
        </w:rPr>
        <w:t xml:space="preserve">. </w:t>
      </w:r>
      <w:r w:rsidR="004C0209" w:rsidRPr="00652E8B">
        <w:rPr>
          <w:rFonts w:asciiTheme="minorHAnsi" w:hAnsiTheme="minorHAnsi" w:cstheme="minorHAnsi"/>
        </w:rPr>
        <w:t xml:space="preserve">Experiments </w:t>
      </w:r>
      <w:r w:rsidR="00903869" w:rsidRPr="00652E8B">
        <w:rPr>
          <w:rFonts w:asciiTheme="minorHAnsi" w:hAnsiTheme="minorHAnsi" w:cstheme="minorHAnsi"/>
        </w:rPr>
        <w:t>on SFPQ datasets</w:t>
      </w:r>
      <w:r w:rsidR="00B67DDE" w:rsidRPr="00652E8B">
        <w:rPr>
          <w:rFonts w:asciiTheme="minorHAnsi" w:hAnsiTheme="minorHAnsi" w:cstheme="minorHAnsi"/>
        </w:rPr>
        <w:t>,</w:t>
      </w:r>
      <w:r w:rsidR="00D4086C" w:rsidRPr="00652E8B">
        <w:rPr>
          <w:rFonts w:asciiTheme="minorHAnsi" w:hAnsiTheme="minorHAnsi" w:cstheme="minorHAnsi"/>
        </w:rPr>
        <w:t xml:space="preserve"> including</w:t>
      </w:r>
      <w:r w:rsidR="00903869" w:rsidRPr="00652E8B">
        <w:rPr>
          <w:rFonts w:asciiTheme="minorHAnsi" w:hAnsiTheme="minorHAnsi" w:cstheme="minorHAnsi"/>
        </w:rPr>
        <w:t xml:space="preserve"> </w:t>
      </w:r>
      <w:r w:rsidR="00B67DDE" w:rsidRPr="00652E8B">
        <w:rPr>
          <w:rFonts w:asciiTheme="minorHAnsi" w:hAnsiTheme="minorHAnsi" w:cstheme="minorHAnsi"/>
        </w:rPr>
        <w:t>knock-down</w:t>
      </w:r>
      <w:r w:rsidR="00903869" w:rsidRPr="00652E8B">
        <w:rPr>
          <w:rFonts w:asciiTheme="minorHAnsi" w:hAnsiTheme="minorHAnsi" w:cstheme="minorHAnsi"/>
        </w:rPr>
        <w:t xml:space="preserve"> RNA-Seq,</w:t>
      </w:r>
      <w:r w:rsidR="00D91727" w:rsidRPr="00652E8B">
        <w:rPr>
          <w:rFonts w:asciiTheme="minorHAnsi" w:hAnsiTheme="minorHAnsi" w:cstheme="minorHAnsi"/>
        </w:rPr>
        <w:t xml:space="preserve"> RIP-Seq,</w:t>
      </w:r>
      <w:r w:rsidR="00903869" w:rsidRPr="00652E8B">
        <w:rPr>
          <w:rFonts w:asciiTheme="minorHAnsi" w:hAnsiTheme="minorHAnsi" w:cstheme="minorHAnsi"/>
        </w:rPr>
        <w:t xml:space="preserve"> eCLIP</w:t>
      </w:r>
      <w:r w:rsidR="00B67DDE" w:rsidRPr="00652E8B">
        <w:rPr>
          <w:rFonts w:asciiTheme="minorHAnsi" w:hAnsiTheme="minorHAnsi" w:cstheme="minorHAnsi"/>
        </w:rPr>
        <w:t xml:space="preserve"> and </w:t>
      </w:r>
      <w:r w:rsidR="00903869" w:rsidRPr="00652E8B">
        <w:rPr>
          <w:rFonts w:asciiTheme="minorHAnsi" w:hAnsiTheme="minorHAnsi" w:cstheme="minorHAnsi"/>
        </w:rPr>
        <w:t>PARCLIP</w:t>
      </w:r>
      <w:r w:rsidR="00D91727" w:rsidRPr="00652E8B">
        <w:rPr>
          <w:rFonts w:asciiTheme="minorHAnsi" w:hAnsiTheme="minorHAnsi" w:cstheme="minorHAnsi"/>
        </w:rPr>
        <w:t xml:space="preserve">, </w:t>
      </w:r>
      <w:r w:rsidR="00B67DDE" w:rsidRPr="00652E8B">
        <w:rPr>
          <w:rFonts w:asciiTheme="minorHAnsi" w:hAnsiTheme="minorHAnsi" w:cstheme="minorHAnsi"/>
        </w:rPr>
        <w:t>revealed</w:t>
      </w:r>
      <w:r w:rsidR="00D4086C" w:rsidRPr="00652E8B">
        <w:rPr>
          <w:rFonts w:asciiTheme="minorHAnsi" w:hAnsiTheme="minorHAnsi" w:cstheme="minorHAnsi"/>
        </w:rPr>
        <w:t xml:space="preserve"> </w:t>
      </w:r>
      <w:r w:rsidR="00B67DDE" w:rsidRPr="00652E8B">
        <w:rPr>
          <w:rFonts w:asciiTheme="minorHAnsi" w:hAnsiTheme="minorHAnsi" w:cstheme="minorHAnsi"/>
        </w:rPr>
        <w:t xml:space="preserve">cogent </w:t>
      </w:r>
      <w:r w:rsidR="00014A1C">
        <w:rPr>
          <w:rFonts w:asciiTheme="minorHAnsi" w:hAnsiTheme="minorHAnsi" w:cstheme="minorHAnsi"/>
        </w:rPr>
        <w:t xml:space="preserve">global </w:t>
      </w:r>
      <w:r w:rsidR="00B67DDE" w:rsidRPr="00652E8B">
        <w:rPr>
          <w:rFonts w:asciiTheme="minorHAnsi" w:hAnsiTheme="minorHAnsi" w:cstheme="minorHAnsi"/>
        </w:rPr>
        <w:t>SFPQ</w:t>
      </w:r>
      <w:r w:rsidR="00014A1C">
        <w:rPr>
          <w:rFonts w:asciiTheme="minorHAnsi" w:hAnsiTheme="minorHAnsi" w:cstheme="minorHAnsi"/>
        </w:rPr>
        <w:t xml:space="preserve"> interactome</w:t>
      </w:r>
      <w:r w:rsidR="00B67DDE" w:rsidRPr="00652E8B">
        <w:rPr>
          <w:rFonts w:asciiTheme="minorHAnsi" w:hAnsiTheme="minorHAnsi" w:cstheme="minorHAnsi"/>
        </w:rPr>
        <w:t xml:space="preserve">. Several </w:t>
      </w:r>
      <w:r w:rsidR="00014A1C">
        <w:rPr>
          <w:rFonts w:asciiTheme="minorHAnsi" w:hAnsiTheme="minorHAnsi" w:cstheme="minorHAnsi"/>
        </w:rPr>
        <w:t xml:space="preserve">biological processes associated with </w:t>
      </w:r>
      <w:r w:rsidR="00B67DDE" w:rsidRPr="00652E8B">
        <w:rPr>
          <w:rFonts w:asciiTheme="minorHAnsi" w:hAnsiTheme="minorHAnsi" w:cstheme="minorHAnsi"/>
        </w:rPr>
        <w:t>th</w:t>
      </w:r>
      <w:r w:rsidR="00D4086C" w:rsidRPr="00652E8B">
        <w:rPr>
          <w:rFonts w:asciiTheme="minorHAnsi" w:hAnsiTheme="minorHAnsi" w:cstheme="minorHAnsi"/>
        </w:rPr>
        <w:t>is</w:t>
      </w:r>
      <w:r w:rsidR="00B67DDE" w:rsidRPr="00652E8B">
        <w:rPr>
          <w:rFonts w:asciiTheme="minorHAnsi" w:hAnsiTheme="minorHAnsi" w:cstheme="minorHAnsi"/>
        </w:rPr>
        <w:t xml:space="preserve"> </w:t>
      </w:r>
      <w:r w:rsidR="00014A1C">
        <w:rPr>
          <w:rFonts w:asciiTheme="minorHAnsi" w:hAnsiTheme="minorHAnsi" w:cstheme="minorHAnsi"/>
        </w:rPr>
        <w:t xml:space="preserve">interactome </w:t>
      </w:r>
      <w:r w:rsidR="00B67DDE" w:rsidRPr="00652E8B">
        <w:rPr>
          <w:rFonts w:asciiTheme="minorHAnsi" w:hAnsiTheme="minorHAnsi" w:cstheme="minorHAnsi"/>
        </w:rPr>
        <w:t xml:space="preserve">were previously </w:t>
      </w:r>
      <w:r w:rsidR="00014A1C">
        <w:rPr>
          <w:rFonts w:asciiTheme="minorHAnsi" w:hAnsiTheme="minorHAnsi" w:cstheme="minorHAnsi"/>
        </w:rPr>
        <w:t xml:space="preserve">linked </w:t>
      </w:r>
      <w:r w:rsidR="00B67DDE" w:rsidRPr="00652E8B">
        <w:rPr>
          <w:rFonts w:asciiTheme="minorHAnsi" w:hAnsiTheme="minorHAnsi" w:cstheme="minorHAnsi"/>
        </w:rPr>
        <w:t>with SFPQ function</w:t>
      </w:r>
      <w:r w:rsidR="00D91727" w:rsidRPr="00652E8B">
        <w:rPr>
          <w:rFonts w:asciiTheme="minorHAnsi" w:hAnsiTheme="minorHAnsi" w:cstheme="minorHAnsi"/>
        </w:rPr>
        <w:t xml:space="preserve">, </w:t>
      </w:r>
      <w:r w:rsidR="00D4086C" w:rsidRPr="00652E8B">
        <w:rPr>
          <w:rFonts w:asciiTheme="minorHAnsi" w:hAnsiTheme="minorHAnsi" w:cstheme="minorHAnsi"/>
        </w:rPr>
        <w:t>such as</w:t>
      </w:r>
      <w:r w:rsidR="00CF5C4D" w:rsidRPr="00652E8B">
        <w:rPr>
          <w:rFonts w:asciiTheme="minorHAnsi" w:hAnsiTheme="minorHAnsi" w:cstheme="minorHAnsi"/>
        </w:rPr>
        <w:t xml:space="preserve"> </w:t>
      </w:r>
      <w:r w:rsidR="00E07646">
        <w:rPr>
          <w:rFonts w:asciiTheme="minorHAnsi" w:hAnsiTheme="minorHAnsi" w:cstheme="minorHAnsi"/>
        </w:rPr>
        <w:t>cell cycle, chromatin organisation, cell-cell communication</w:t>
      </w:r>
      <w:r w:rsidR="00B67DDE" w:rsidRPr="00652E8B">
        <w:rPr>
          <w:rFonts w:asciiTheme="minorHAnsi" w:hAnsiTheme="minorHAnsi" w:cstheme="minorHAnsi"/>
        </w:rPr>
        <w:t>.</w:t>
      </w:r>
      <w:r w:rsidR="00CF5C4D" w:rsidRPr="00652E8B">
        <w:rPr>
          <w:rFonts w:asciiTheme="minorHAnsi" w:hAnsiTheme="minorHAnsi" w:cstheme="minorHAnsi"/>
        </w:rPr>
        <w:t xml:space="preserve"> </w:t>
      </w:r>
      <w:r w:rsidR="00CF5C4D" w:rsidRPr="00D055A1">
        <w:rPr>
          <w:rFonts w:asciiTheme="minorHAnsi" w:hAnsiTheme="minorHAnsi" w:cstheme="minorHAnsi"/>
          <w:color w:val="000000" w:themeColor="text1"/>
        </w:rPr>
        <w:t xml:space="preserve">Furthermore, we conducted </w:t>
      </w:r>
      <w:r w:rsidR="00EA7FFA" w:rsidRPr="00D055A1">
        <w:rPr>
          <w:rFonts w:asciiTheme="minorHAnsi" w:hAnsiTheme="minorHAnsi" w:cstheme="minorHAnsi"/>
          <w:color w:val="000000" w:themeColor="text1"/>
        </w:rPr>
        <w:t>validation tests using independent dataset</w:t>
      </w:r>
      <w:r w:rsidR="00D055A1" w:rsidRPr="00D055A1">
        <w:rPr>
          <w:rFonts w:asciiTheme="minorHAnsi" w:hAnsiTheme="minorHAnsi" w:cstheme="minorHAnsi"/>
          <w:color w:val="000000" w:themeColor="text1"/>
        </w:rPr>
        <w:t xml:space="preserve"> to assess the transferability of the SFPQ interactome to another context</w:t>
      </w:r>
      <w:r w:rsidR="00EA7FFA" w:rsidRPr="00D055A1">
        <w:rPr>
          <w:rFonts w:asciiTheme="minorHAnsi" w:hAnsiTheme="minorHAnsi" w:cstheme="minorHAnsi"/>
          <w:color w:val="000000" w:themeColor="text1"/>
        </w:rPr>
        <w:t xml:space="preserve">. </w:t>
      </w:r>
      <w:r w:rsidR="00CF5C4D" w:rsidRPr="00D055A1">
        <w:rPr>
          <w:rFonts w:asciiTheme="minorHAnsi" w:hAnsiTheme="minorHAnsi" w:cstheme="minorHAnsi"/>
          <w:color w:val="000000" w:themeColor="text1"/>
        </w:rPr>
        <w:t>The</w:t>
      </w:r>
      <w:r w:rsidR="00CF5C4D" w:rsidRPr="00652E8B">
        <w:rPr>
          <w:rFonts w:asciiTheme="minorHAnsi" w:hAnsiTheme="minorHAnsi" w:cstheme="minorHAnsi"/>
        </w:rPr>
        <w:t xml:space="preserve"> results demonstrated the utility of </w:t>
      </w:r>
      <w:proofErr w:type="spellStart"/>
      <w:r w:rsidR="00CF5C4D" w:rsidRPr="00652E8B">
        <w:rPr>
          <w:rFonts w:asciiTheme="minorHAnsi" w:hAnsiTheme="minorHAnsi" w:cstheme="minorHAnsi"/>
        </w:rPr>
        <w:t>RBPInper</w:t>
      </w:r>
      <w:proofErr w:type="spellEnd"/>
      <w:r w:rsidR="00CF5C4D" w:rsidRPr="00652E8B">
        <w:rPr>
          <w:rFonts w:asciiTheme="minorHAnsi" w:hAnsiTheme="minorHAnsi" w:cstheme="minorHAnsi"/>
        </w:rPr>
        <w:t xml:space="preserve"> in </w:t>
      </w:r>
      <w:r w:rsidR="00EE6754">
        <w:rPr>
          <w:rFonts w:asciiTheme="minorHAnsi" w:hAnsiTheme="minorHAnsi" w:cstheme="minorHAnsi"/>
        </w:rPr>
        <w:t xml:space="preserve">generating global </w:t>
      </w:r>
      <w:r w:rsidR="00CF5C4D" w:rsidRPr="00652E8B">
        <w:rPr>
          <w:rFonts w:asciiTheme="minorHAnsi" w:hAnsiTheme="minorHAnsi" w:cstheme="minorHAnsi"/>
        </w:rPr>
        <w:t xml:space="preserve">RBP </w:t>
      </w:r>
      <w:r w:rsidR="00EE6754">
        <w:rPr>
          <w:rFonts w:asciiTheme="minorHAnsi" w:hAnsiTheme="minorHAnsi" w:cstheme="minorHAnsi"/>
        </w:rPr>
        <w:t>interactomes</w:t>
      </w:r>
      <w:r w:rsidR="00D055A1">
        <w:rPr>
          <w:rFonts w:asciiTheme="minorHAnsi" w:hAnsiTheme="minorHAnsi" w:cstheme="minorHAnsi"/>
        </w:rPr>
        <w:t xml:space="preserve"> that transfers to unseen cellular context</w:t>
      </w:r>
      <w:r w:rsidR="00CF5C4D" w:rsidRPr="00652E8B">
        <w:rPr>
          <w:rFonts w:asciiTheme="minorHAnsi" w:hAnsiTheme="minorHAnsi" w:cstheme="minorHAnsi"/>
        </w:rPr>
        <w:t>. Overall, RBP-</w:t>
      </w:r>
      <w:proofErr w:type="spellStart"/>
      <w:r w:rsidR="00CF5C4D" w:rsidRPr="00652E8B">
        <w:rPr>
          <w:rFonts w:asciiTheme="minorHAnsi" w:hAnsiTheme="minorHAnsi" w:cstheme="minorHAnsi"/>
        </w:rPr>
        <w:t>Inper</w:t>
      </w:r>
      <w:proofErr w:type="spellEnd"/>
      <w:r w:rsidR="00CF5C4D" w:rsidRPr="00652E8B">
        <w:rPr>
          <w:rFonts w:asciiTheme="minorHAnsi" w:hAnsiTheme="minorHAnsi" w:cstheme="minorHAnsi"/>
        </w:rPr>
        <w:t xml:space="preserve"> is a fast and user-friendly method that enables a systems-level understanding of RBP functions by integrating multiple molecular datasets.</w:t>
      </w:r>
      <w:r w:rsidR="00D055A1">
        <w:rPr>
          <w:rFonts w:asciiTheme="minorHAnsi" w:hAnsiTheme="minorHAnsi" w:cstheme="minorHAnsi"/>
        </w:rPr>
        <w:t xml:space="preserve"> </w:t>
      </w:r>
      <w:r w:rsidR="00D055A1" w:rsidRPr="00D055A1">
        <w:rPr>
          <w:rFonts w:asciiTheme="minorHAnsi" w:hAnsiTheme="minorHAnsi" w:cstheme="minorHAnsi"/>
        </w:rPr>
        <w:t>The tool is designed with a focus on simplicity, minimal dependencies, and straightforward input requirements. This intentional design aims to empower everyday biologists, making it easy for them to incorporate the tool into their research.</w:t>
      </w:r>
    </w:p>
    <w:p w14:paraId="31E5AC95" w14:textId="77777777" w:rsidR="00252117" w:rsidRDefault="00252117" w:rsidP="00A32ECD">
      <w:pPr>
        <w:pStyle w:val="NormalWeb"/>
        <w:spacing w:before="0" w:beforeAutospacing="0" w:after="0" w:afterAutospacing="0"/>
        <w:jc w:val="both"/>
        <w:rPr>
          <w:rFonts w:asciiTheme="minorHAnsi" w:hAnsiTheme="minorHAnsi" w:cstheme="minorHAnsi"/>
        </w:rPr>
      </w:pPr>
    </w:p>
    <w:p w14:paraId="3EA45B89" w14:textId="42A47149" w:rsidR="00252117" w:rsidRPr="00252117" w:rsidRDefault="00252117" w:rsidP="00A32ECD">
      <w:pPr>
        <w:pStyle w:val="NormalWeb"/>
        <w:spacing w:before="0" w:beforeAutospacing="0" w:after="0" w:afterAutospacing="0"/>
        <w:jc w:val="both"/>
        <w:rPr>
          <w:rFonts w:asciiTheme="minorHAnsi" w:hAnsiTheme="minorHAnsi" w:cstheme="minorHAnsi"/>
          <w:b/>
          <w:bCs/>
        </w:rPr>
      </w:pPr>
      <w:r w:rsidRPr="00252117">
        <w:rPr>
          <w:rFonts w:asciiTheme="minorHAnsi" w:hAnsiTheme="minorHAnsi" w:cstheme="minorHAnsi"/>
          <w:b/>
          <w:bCs/>
        </w:rPr>
        <w:t>Availability and implementation</w:t>
      </w:r>
    </w:p>
    <w:p w14:paraId="027E8A88" w14:textId="7022C2D4" w:rsidR="00252117" w:rsidRPr="00652E8B" w:rsidRDefault="00252117" w:rsidP="00A32ECD">
      <w:pPr>
        <w:pStyle w:val="NormalWeb"/>
        <w:spacing w:before="0" w:beforeAutospacing="0" w:after="0" w:afterAutospacing="0"/>
        <w:jc w:val="both"/>
        <w:rPr>
          <w:rFonts w:asciiTheme="minorHAnsi" w:hAnsiTheme="minorHAnsi" w:cstheme="minorHAnsi"/>
        </w:rPr>
      </w:pPr>
      <w:r w:rsidRPr="00252117">
        <w:rPr>
          <w:rFonts w:asciiTheme="minorHAnsi" w:hAnsiTheme="minorHAnsi" w:cstheme="minorHAnsi"/>
        </w:rPr>
        <w:t>The source code, documentation, and installation instructions as well as results for</w:t>
      </w:r>
      <w:r>
        <w:rPr>
          <w:rFonts w:asciiTheme="minorHAnsi" w:hAnsiTheme="minorHAnsi" w:cstheme="minorHAnsi"/>
        </w:rPr>
        <w:t xml:space="preserve"> use cases </w:t>
      </w:r>
      <w:r w:rsidRPr="00252117">
        <w:rPr>
          <w:rFonts w:asciiTheme="minorHAnsi" w:hAnsiTheme="minorHAnsi" w:cstheme="minorHAnsi"/>
        </w:rPr>
        <w:t xml:space="preserve">are freely available at </w:t>
      </w:r>
      <w:r w:rsidRPr="00652E8B">
        <w:rPr>
          <w:rFonts w:asciiTheme="minorHAnsi" w:hAnsiTheme="minorHAnsi" w:cstheme="minorHAnsi"/>
        </w:rPr>
        <w:t xml:space="preserve">https://github.com/AneneLab/ </w:t>
      </w:r>
      <w:proofErr w:type="spellStart"/>
      <w:r w:rsidRPr="00652E8B">
        <w:rPr>
          <w:rFonts w:asciiTheme="minorHAnsi" w:hAnsiTheme="minorHAnsi" w:cstheme="minorHAnsi"/>
        </w:rPr>
        <w:t>RBPInper</w:t>
      </w:r>
      <w:proofErr w:type="spellEnd"/>
      <w:r>
        <w:rPr>
          <w:rFonts w:asciiTheme="minorHAnsi" w:hAnsiTheme="minorHAnsi" w:cstheme="minorHAnsi"/>
        </w:rPr>
        <w:t>.</w:t>
      </w:r>
    </w:p>
    <w:p w14:paraId="341E6CAC" w14:textId="77777777" w:rsidR="0015569C" w:rsidRPr="00652E8B" w:rsidRDefault="0015569C" w:rsidP="00A32ECD">
      <w:pPr>
        <w:pStyle w:val="NormalWeb"/>
        <w:spacing w:before="0" w:beforeAutospacing="0" w:after="0" w:afterAutospacing="0"/>
        <w:jc w:val="both"/>
        <w:rPr>
          <w:rFonts w:asciiTheme="minorHAnsi" w:hAnsiTheme="minorHAnsi" w:cstheme="minorHAnsi"/>
        </w:rPr>
      </w:pPr>
    </w:p>
    <w:p w14:paraId="2596FBDC" w14:textId="5AB999BE" w:rsidR="00767352" w:rsidRPr="003A4F80"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1. </w:t>
      </w:r>
      <w:r w:rsidR="00E70A8D" w:rsidRPr="00652E8B">
        <w:rPr>
          <w:rFonts w:asciiTheme="minorHAnsi" w:hAnsiTheme="minorHAnsi" w:cstheme="minorHAnsi"/>
          <w:b/>
          <w:bCs/>
        </w:rPr>
        <w:t>Introduction</w:t>
      </w:r>
    </w:p>
    <w:p w14:paraId="25A7AC19" w14:textId="1D08DBE3" w:rsidR="005450DA" w:rsidRDefault="00767352"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RNA-binding proteins (RBPs) ubiquitously </w:t>
      </w:r>
      <w:r w:rsidR="006F56F1">
        <w:rPr>
          <w:rFonts w:asciiTheme="minorHAnsi" w:hAnsiTheme="minorHAnsi" w:cstheme="minorHAnsi"/>
          <w:color w:val="000000" w:themeColor="text1"/>
        </w:rPr>
        <w:t xml:space="preserve">regulate the fate and function of transcripts across </w:t>
      </w:r>
      <w:r w:rsidR="00A27608">
        <w:rPr>
          <w:rFonts w:asciiTheme="minorHAnsi" w:hAnsiTheme="minorHAnsi" w:cstheme="minorHAnsi"/>
          <w:color w:val="000000" w:themeColor="text1"/>
        </w:rPr>
        <w:t xml:space="preserve">all </w:t>
      </w:r>
      <w:r w:rsidR="006F56F1">
        <w:rPr>
          <w:rFonts w:asciiTheme="minorHAnsi" w:hAnsiTheme="minorHAnsi" w:cstheme="minorHAnsi"/>
          <w:color w:val="000000" w:themeColor="text1"/>
        </w:rPr>
        <w:t xml:space="preserve">cellular processes </w:t>
      </w:r>
      <w:r w:rsidR="006F56F1">
        <w:rPr>
          <w:rFonts w:asciiTheme="minorHAnsi" w:hAnsiTheme="minorHAnsi" w:cstheme="minorHAnsi"/>
          <w:color w:val="000000" w:themeColor="text1"/>
        </w:rPr>
        <w:fldChar w:fldCharType="begin"/>
      </w:r>
      <w:r w:rsidR="006F56F1">
        <w:rPr>
          <w:rFonts w:asciiTheme="minorHAnsi" w:hAnsiTheme="minorHAnsi" w:cstheme="minorHAnsi"/>
          <w:color w:val="000000" w:themeColor="text1"/>
        </w:rPr>
        <w:instrText xml:space="preserve"> ADDIN ZOTERO_ITEM CSL_CITATION {"citationID":"ZrWeUw52","properties":{"formattedCitation":"(Hentze et al., 2018)","plainCitation":"(Hentze et al., 2018)","noteIndex":0},"citationItems":[{"id":17879,"uris":["http://zotero.org/users/local/fwW6NAQh/items/STZFD2C9"],"itemData":{"id":17879,"type":"article-journal","container-title":"Nature reviews Molecular cell biology","ISSN":"1471-0072","issue":"5","journalAbbreviation":"Nature reviews Molecular cell biology","note":"publisher: Nature Publishing Group UK London","page":"327-341","title":"A brave new world of RNA-binding proteins","volume":"19","author":[{"family":"Hentze","given":"Matthias W"},{"family":"Castello","given":"Alfredo"},{"family":"Schwarzl","given":"Thomas"},{"family":"Preiss","given":"Thomas"}],"issued":{"date-parts":[["2018"]]}}}],"schema":"https://github.com/citation-style-language/schema/raw/master/csl-citation.json"} </w:instrText>
      </w:r>
      <w:r w:rsidR="006F56F1">
        <w:rPr>
          <w:rFonts w:asciiTheme="minorHAnsi" w:hAnsiTheme="minorHAnsi" w:cstheme="minorHAnsi"/>
          <w:color w:val="000000" w:themeColor="text1"/>
        </w:rPr>
        <w:fldChar w:fldCharType="separate"/>
      </w:r>
      <w:r w:rsidR="006F56F1">
        <w:rPr>
          <w:rFonts w:asciiTheme="minorHAnsi" w:hAnsiTheme="minorHAnsi" w:cstheme="minorHAnsi"/>
          <w:noProof/>
          <w:color w:val="000000" w:themeColor="text1"/>
        </w:rPr>
        <w:t>(Hentze et al., 2018)</w:t>
      </w:r>
      <w:r w:rsidR="006F56F1">
        <w:rPr>
          <w:rFonts w:asciiTheme="minorHAnsi" w:hAnsiTheme="minorHAnsi" w:cstheme="minorHAnsi"/>
          <w:color w:val="000000" w:themeColor="text1"/>
        </w:rPr>
        <w:fldChar w:fldCharType="end"/>
      </w:r>
      <w:r w:rsidR="006F56F1">
        <w:rPr>
          <w:rFonts w:asciiTheme="minorHAnsi" w:hAnsiTheme="minorHAnsi" w:cstheme="minorHAnsi"/>
          <w:color w:val="000000" w:themeColor="text1"/>
        </w:rPr>
        <w:t>.</w:t>
      </w:r>
      <w:r w:rsidR="00E2325D">
        <w:rPr>
          <w:rFonts w:asciiTheme="minorHAnsi" w:hAnsiTheme="minorHAnsi" w:cstheme="minorHAnsi"/>
          <w:color w:val="000000" w:themeColor="text1"/>
        </w:rPr>
        <w:t xml:space="preserve"> </w:t>
      </w:r>
      <w:r w:rsidR="006C3457">
        <w:rPr>
          <w:rFonts w:asciiTheme="minorHAnsi" w:hAnsiTheme="minorHAnsi" w:cstheme="minorHAnsi"/>
          <w:color w:val="000000" w:themeColor="text1"/>
        </w:rPr>
        <w:t>RBP-RNA</w:t>
      </w:r>
      <w:r w:rsidR="00B305C9">
        <w:rPr>
          <w:rFonts w:asciiTheme="minorHAnsi" w:hAnsiTheme="minorHAnsi" w:cstheme="minorHAnsi"/>
          <w:color w:val="000000" w:themeColor="text1"/>
        </w:rPr>
        <w:t xml:space="preserve"> binding can occur through </w:t>
      </w:r>
      <w:r w:rsidR="006C3457">
        <w:rPr>
          <w:rFonts w:asciiTheme="minorHAnsi" w:hAnsiTheme="minorHAnsi" w:cstheme="minorHAnsi"/>
          <w:color w:val="000000" w:themeColor="text1"/>
        </w:rPr>
        <w:t xml:space="preserve">sequence-specific, structure-specific </w:t>
      </w:r>
      <w:r w:rsidR="00B305C9">
        <w:rPr>
          <w:rFonts w:asciiTheme="minorHAnsi" w:hAnsiTheme="minorHAnsi" w:cstheme="minorHAnsi"/>
          <w:color w:val="000000" w:themeColor="text1"/>
        </w:rPr>
        <w:t xml:space="preserve">and </w:t>
      </w:r>
      <w:r w:rsidR="006C3457">
        <w:rPr>
          <w:rFonts w:asciiTheme="minorHAnsi" w:hAnsiTheme="minorHAnsi" w:cstheme="minorHAnsi"/>
          <w:color w:val="000000" w:themeColor="text1"/>
        </w:rPr>
        <w:t xml:space="preserve">nonspecific </w:t>
      </w:r>
      <w:r w:rsidR="00B305C9">
        <w:rPr>
          <w:rFonts w:asciiTheme="minorHAnsi" w:hAnsiTheme="minorHAnsi" w:cstheme="minorHAnsi"/>
          <w:color w:val="000000" w:themeColor="text1"/>
        </w:rPr>
        <w:t xml:space="preserve">mechanisms </w:t>
      </w:r>
      <w:r w:rsidR="006C3457">
        <w:rPr>
          <w:rFonts w:asciiTheme="minorHAnsi" w:hAnsiTheme="minorHAnsi" w:cstheme="minorHAnsi"/>
          <w:color w:val="000000" w:themeColor="text1"/>
        </w:rPr>
        <w:fldChar w:fldCharType="begin"/>
      </w:r>
      <w:r w:rsidR="006C3457">
        <w:rPr>
          <w:rFonts w:asciiTheme="minorHAnsi" w:hAnsiTheme="minorHAnsi" w:cstheme="minorHAnsi"/>
          <w:color w:val="000000" w:themeColor="text1"/>
        </w:rPr>
        <w:instrText xml:space="preserve"> ADDIN ZOTERO_ITEM CSL_CITATION {"citationID":"jTpArZV1","properties":{"formattedCitation":"(Cook et al., 2010)","plainCitation":"(Cook et al., 2010)","noteIndex":0},"citationItems":[{"id":17884,"uris":["http://zotero.org/users/local/fwW6NAQh/items/L72H5IZS"],"itemData":{"id":17884,"type":"article-journal","container-title":"Nucleic acids research","ISSN":"0305-1048","issue":"suppl_1","journalAbbreviation":"Nucleic acids research","note":"publisher: Oxford University Press","page":"D301-D308","title":"RBPDB: a database of RNA-binding specificities","volume":"39","author":[{"family":"Cook","given":"Kate B"},{"family":"Kazan","given":"Hilal"},{"family":"Zuberi","given":"Khalid"},{"family":"Morris","given":"Quaid"},{"family":"Hughes","given":"Timothy R"}],"issued":{"date-parts":[["2010"]]}}}],"schema":"https://github.com/citation-style-language/schema/raw/master/csl-citation.json"} </w:instrText>
      </w:r>
      <w:r w:rsidR="006C3457">
        <w:rPr>
          <w:rFonts w:asciiTheme="minorHAnsi" w:hAnsiTheme="minorHAnsi" w:cstheme="minorHAnsi"/>
          <w:color w:val="000000" w:themeColor="text1"/>
        </w:rPr>
        <w:fldChar w:fldCharType="separate"/>
      </w:r>
      <w:r w:rsidR="006C3457">
        <w:rPr>
          <w:rFonts w:asciiTheme="minorHAnsi" w:hAnsiTheme="minorHAnsi" w:cstheme="minorHAnsi"/>
          <w:noProof/>
          <w:color w:val="000000" w:themeColor="text1"/>
        </w:rPr>
        <w:t>(Cook et al., 2010)</w:t>
      </w:r>
      <w:r w:rsidR="006C3457">
        <w:rPr>
          <w:rFonts w:asciiTheme="minorHAnsi" w:hAnsiTheme="minorHAnsi" w:cstheme="minorHAnsi"/>
          <w:color w:val="000000" w:themeColor="text1"/>
        </w:rPr>
        <w:fldChar w:fldCharType="end"/>
      </w:r>
      <w:r w:rsidR="006C3457">
        <w:rPr>
          <w:rFonts w:asciiTheme="minorHAnsi" w:hAnsiTheme="minorHAnsi" w:cstheme="minorHAnsi"/>
          <w:color w:val="000000" w:themeColor="text1"/>
        </w:rPr>
        <w:t>,</w:t>
      </w:r>
      <w:r w:rsidR="00A27608">
        <w:rPr>
          <w:rFonts w:asciiTheme="minorHAnsi" w:hAnsiTheme="minorHAnsi" w:cstheme="minorHAnsi"/>
          <w:color w:val="000000" w:themeColor="text1"/>
        </w:rPr>
        <w:t xml:space="preserve"> and </w:t>
      </w:r>
      <w:r w:rsidR="006C3457">
        <w:rPr>
          <w:rFonts w:asciiTheme="minorHAnsi" w:hAnsiTheme="minorHAnsi" w:cstheme="minorHAnsi"/>
          <w:color w:val="000000" w:themeColor="text1"/>
        </w:rPr>
        <w:t>m</w:t>
      </w:r>
      <w:r w:rsidR="005133BB">
        <w:rPr>
          <w:rFonts w:asciiTheme="minorHAnsi" w:hAnsiTheme="minorHAnsi" w:cstheme="minorHAnsi"/>
          <w:color w:val="000000" w:themeColor="text1"/>
        </w:rPr>
        <w:t>ost RBPs</w:t>
      </w:r>
      <w:r w:rsidR="00A27608">
        <w:rPr>
          <w:rFonts w:asciiTheme="minorHAnsi" w:hAnsiTheme="minorHAnsi" w:cstheme="minorHAnsi"/>
          <w:color w:val="000000" w:themeColor="text1"/>
        </w:rPr>
        <w:t xml:space="preserve"> function </w:t>
      </w:r>
      <w:r w:rsidR="005133BB">
        <w:rPr>
          <w:rFonts w:asciiTheme="minorHAnsi" w:hAnsiTheme="minorHAnsi" w:cstheme="minorHAnsi"/>
          <w:color w:val="000000" w:themeColor="text1"/>
        </w:rPr>
        <w:t xml:space="preserve">through transient recruitment of other components or formation of stable </w:t>
      </w:r>
      <w:r w:rsidR="005133BB">
        <w:rPr>
          <w:rFonts w:asciiTheme="minorHAnsi" w:hAnsiTheme="minorHAnsi" w:cstheme="minorHAnsi"/>
          <w:color w:val="000000" w:themeColor="text1"/>
        </w:rPr>
        <w:lastRenderedPageBreak/>
        <w:t>complexes</w:t>
      </w:r>
      <w:r w:rsidR="006C3457">
        <w:rPr>
          <w:rFonts w:asciiTheme="minorHAnsi" w:hAnsiTheme="minorHAnsi" w:cstheme="minorHAnsi"/>
          <w:color w:val="000000" w:themeColor="text1"/>
        </w:rPr>
        <w:t>.</w:t>
      </w:r>
      <w:r w:rsidR="00B305C9">
        <w:rPr>
          <w:rFonts w:asciiTheme="minorHAnsi" w:hAnsiTheme="minorHAnsi" w:cstheme="minorHAnsi"/>
          <w:color w:val="000000" w:themeColor="text1"/>
        </w:rPr>
        <w:t xml:space="preserve"> H</w:t>
      </w:r>
      <w:r w:rsidR="005133BB">
        <w:rPr>
          <w:rFonts w:asciiTheme="minorHAnsi" w:hAnsiTheme="minorHAnsi" w:cstheme="minorHAnsi"/>
          <w:color w:val="000000" w:themeColor="text1"/>
        </w:rPr>
        <w:t xml:space="preserve">owever, </w:t>
      </w:r>
      <w:r w:rsidR="00C07C08">
        <w:rPr>
          <w:rFonts w:asciiTheme="minorHAnsi" w:hAnsiTheme="minorHAnsi" w:cstheme="minorHAnsi"/>
          <w:color w:val="000000" w:themeColor="text1"/>
        </w:rPr>
        <w:t xml:space="preserve">the nature of these interactions </w:t>
      </w:r>
      <w:r w:rsidR="00B305C9">
        <w:rPr>
          <w:rFonts w:asciiTheme="minorHAnsi" w:hAnsiTheme="minorHAnsi" w:cstheme="minorHAnsi"/>
          <w:color w:val="000000" w:themeColor="text1"/>
        </w:rPr>
        <w:t xml:space="preserve">in different cell/tissue context </w:t>
      </w:r>
      <w:r w:rsidR="00C07C08">
        <w:rPr>
          <w:rFonts w:asciiTheme="minorHAnsi" w:hAnsiTheme="minorHAnsi" w:cstheme="minorHAnsi"/>
          <w:color w:val="000000" w:themeColor="text1"/>
        </w:rPr>
        <w:t>is not fully characterised.</w:t>
      </w:r>
      <w:r w:rsidR="00F84357">
        <w:rPr>
          <w:rFonts w:asciiTheme="minorHAnsi" w:hAnsiTheme="minorHAnsi" w:cstheme="minorHAnsi"/>
          <w:color w:val="000000" w:themeColor="text1"/>
        </w:rPr>
        <w:t xml:space="preserve"> T</w:t>
      </w:r>
      <w:r w:rsidR="007645F1">
        <w:rPr>
          <w:rFonts w:asciiTheme="minorHAnsi" w:hAnsiTheme="minorHAnsi" w:cstheme="minorHAnsi"/>
          <w:color w:val="000000" w:themeColor="text1"/>
        </w:rPr>
        <w:t>he determination of the “</w:t>
      </w:r>
      <w:r w:rsidR="00FD0C47">
        <w:rPr>
          <w:rFonts w:asciiTheme="minorHAnsi" w:hAnsiTheme="minorHAnsi" w:cstheme="minorHAnsi"/>
          <w:color w:val="000000" w:themeColor="text1"/>
        </w:rPr>
        <w:t>RBP-</w:t>
      </w:r>
      <w:r w:rsidR="007645F1">
        <w:rPr>
          <w:rFonts w:asciiTheme="minorHAnsi" w:hAnsiTheme="minorHAnsi" w:cstheme="minorHAnsi"/>
          <w:color w:val="000000" w:themeColor="text1"/>
        </w:rPr>
        <w:t>interactome”, the</w:t>
      </w:r>
      <w:r w:rsidR="006F56F1">
        <w:rPr>
          <w:rFonts w:asciiTheme="minorHAnsi" w:hAnsiTheme="minorHAnsi" w:cstheme="minorHAnsi"/>
          <w:color w:val="000000" w:themeColor="text1"/>
        </w:rPr>
        <w:t xml:space="preserve"> transcriptome</w:t>
      </w:r>
      <w:r w:rsidR="000E52FC">
        <w:rPr>
          <w:rFonts w:asciiTheme="minorHAnsi" w:hAnsiTheme="minorHAnsi" w:cstheme="minorHAnsi"/>
          <w:color w:val="000000" w:themeColor="text1"/>
        </w:rPr>
        <w:t>-wide set of transcripts bound by RBPs, is necessary to determine the processes that are regulated by those RBPs</w:t>
      </w:r>
      <w:r w:rsidR="00B305C9">
        <w:rPr>
          <w:rFonts w:asciiTheme="minorHAnsi" w:hAnsiTheme="minorHAnsi" w:cstheme="minorHAnsi"/>
          <w:color w:val="000000" w:themeColor="text1"/>
        </w:rPr>
        <w:t xml:space="preserve"> in different contexts</w:t>
      </w:r>
      <w:r w:rsidR="000E52FC">
        <w:rPr>
          <w:rFonts w:asciiTheme="minorHAnsi" w:hAnsiTheme="minorHAnsi" w:cstheme="minorHAnsi"/>
          <w:color w:val="000000" w:themeColor="text1"/>
        </w:rPr>
        <w:t>.</w:t>
      </w:r>
      <w:r w:rsidR="00C07C08">
        <w:rPr>
          <w:rFonts w:asciiTheme="minorHAnsi" w:hAnsiTheme="minorHAnsi" w:cstheme="minorHAnsi"/>
          <w:color w:val="000000" w:themeColor="text1"/>
        </w:rPr>
        <w:t xml:space="preserve"> </w:t>
      </w:r>
      <w:r w:rsidR="00F84357">
        <w:rPr>
          <w:rFonts w:asciiTheme="minorHAnsi" w:hAnsiTheme="minorHAnsi" w:cstheme="minorHAnsi"/>
          <w:color w:val="000000" w:themeColor="text1"/>
        </w:rPr>
        <w:t>RBP</w:t>
      </w:r>
      <w:r w:rsidR="0052742E">
        <w:rPr>
          <w:rFonts w:asciiTheme="minorHAnsi" w:hAnsiTheme="minorHAnsi" w:cstheme="minorHAnsi"/>
          <w:color w:val="000000" w:themeColor="text1"/>
        </w:rPr>
        <w:t>-RNA</w:t>
      </w:r>
      <w:r w:rsidR="00F84357">
        <w:rPr>
          <w:rFonts w:asciiTheme="minorHAnsi" w:hAnsiTheme="minorHAnsi" w:cstheme="minorHAnsi"/>
          <w:color w:val="000000" w:themeColor="text1"/>
        </w:rPr>
        <w:t xml:space="preserve"> i</w:t>
      </w:r>
      <w:r w:rsidR="00C07C08">
        <w:rPr>
          <w:rFonts w:asciiTheme="minorHAnsi" w:hAnsiTheme="minorHAnsi" w:cstheme="minorHAnsi"/>
          <w:color w:val="000000" w:themeColor="text1"/>
        </w:rPr>
        <w:t>mmunoprecipitation coupled with sequencing</w:t>
      </w:r>
      <w:r w:rsidR="00A27608">
        <w:rPr>
          <w:rFonts w:asciiTheme="minorHAnsi" w:hAnsiTheme="minorHAnsi" w:cstheme="minorHAnsi"/>
          <w:color w:val="000000" w:themeColor="text1"/>
        </w:rPr>
        <w:t xml:space="preserve">, </w:t>
      </w:r>
      <w:r w:rsidR="00C07C08">
        <w:rPr>
          <w:rFonts w:asciiTheme="minorHAnsi" w:hAnsiTheme="minorHAnsi" w:cstheme="minorHAnsi"/>
          <w:color w:val="000000" w:themeColor="text1"/>
        </w:rPr>
        <w:t>(RIP-Seq, eCLIP, PAR-CLI</w:t>
      </w:r>
      <w:r w:rsidR="00A37FC8">
        <w:rPr>
          <w:rFonts w:asciiTheme="minorHAnsi" w:hAnsiTheme="minorHAnsi" w:cstheme="minorHAnsi"/>
          <w:color w:val="000000" w:themeColor="text1"/>
        </w:rPr>
        <w:t>P</w:t>
      </w:r>
      <w:r w:rsidR="00C07C08">
        <w:rPr>
          <w:rFonts w:asciiTheme="minorHAnsi" w:hAnsiTheme="minorHAnsi" w:cstheme="minorHAnsi"/>
          <w:color w:val="000000" w:themeColor="text1"/>
        </w:rPr>
        <w:t>)</w:t>
      </w:r>
      <w:r w:rsidR="004B66F9">
        <w:rPr>
          <w:rFonts w:asciiTheme="minorHAnsi" w:hAnsiTheme="minorHAnsi" w:cstheme="minorHAnsi"/>
          <w:color w:val="000000" w:themeColor="text1"/>
        </w:rPr>
        <w:t xml:space="preserve"> </w:t>
      </w:r>
      <w:r w:rsidR="004B66F9">
        <w:rPr>
          <w:rFonts w:asciiTheme="minorHAnsi" w:hAnsiTheme="minorHAnsi" w:cstheme="minorHAnsi"/>
          <w:color w:val="000000" w:themeColor="text1"/>
        </w:rPr>
        <w:fldChar w:fldCharType="begin"/>
      </w:r>
      <w:r w:rsidR="004B66F9">
        <w:rPr>
          <w:rFonts w:asciiTheme="minorHAnsi" w:hAnsiTheme="minorHAnsi" w:cstheme="minorHAnsi"/>
          <w:color w:val="000000" w:themeColor="text1"/>
        </w:rPr>
        <w:instrText xml:space="preserve"> ADDIN ZOTERO_ITEM CSL_CITATION {"citationID":"aMh08DBs","properties":{"formattedCitation":"(Hafner et al., 2021)","plainCitation":"(Hafner et al., 2021)","noteIndex":0},"citationItems":[{"id":17881,"uris":["http://zotero.org/users/local/fwW6NAQh/items/XIJV95XZ"],"itemData":{"id":17881,"type":"article-journal","container-title":"Nature Reviews Methods Primers","ISSN":"2662-8449","issue":"1","journalAbbreviation":"Nature Reviews Methods Primers","note":"publisher: Nature Publishing Group UK London","page":"20","title":"CLIP and complementary methods","volume":"1","author":[{"family":"Hafner","given":"Markus"},{"family":"Katsantoni","given":"Maria"},{"family":"Köster","given":"Tino"},{"family":"Marks","given":"James"},{"family":"Mukherjee","given":"Joyita"},{"family":"Staiger","given":"Dorothee"},{"family":"Ule","given":"Jernej"},{"family":"Zavolan","given":"Mihaela"}],"issued":{"date-parts":[["2021"]]}}}],"schema":"https://github.com/citation-style-language/schema/raw/master/csl-citation.json"} </w:instrText>
      </w:r>
      <w:r w:rsidR="004B66F9">
        <w:rPr>
          <w:rFonts w:asciiTheme="minorHAnsi" w:hAnsiTheme="minorHAnsi" w:cstheme="minorHAnsi"/>
          <w:color w:val="000000" w:themeColor="text1"/>
        </w:rPr>
        <w:fldChar w:fldCharType="separate"/>
      </w:r>
      <w:r w:rsidR="004B66F9">
        <w:rPr>
          <w:rFonts w:asciiTheme="minorHAnsi" w:hAnsiTheme="minorHAnsi" w:cstheme="minorHAnsi"/>
          <w:noProof/>
          <w:color w:val="000000" w:themeColor="text1"/>
        </w:rPr>
        <w:t>(Hafner et al., 2021)</w:t>
      </w:r>
      <w:r w:rsidR="004B66F9">
        <w:rPr>
          <w:rFonts w:asciiTheme="minorHAnsi" w:hAnsiTheme="minorHAnsi" w:cstheme="minorHAnsi"/>
          <w:color w:val="000000" w:themeColor="text1"/>
        </w:rPr>
        <w:fldChar w:fldCharType="end"/>
      </w:r>
      <w:r w:rsidR="004B66F9">
        <w:rPr>
          <w:rFonts w:asciiTheme="minorHAnsi" w:hAnsiTheme="minorHAnsi" w:cstheme="minorHAnsi"/>
          <w:color w:val="000000" w:themeColor="text1"/>
        </w:rPr>
        <w:t xml:space="preserve"> and knockdown/knockout of target RBP followed by RNA-sequencing</w:t>
      </w:r>
      <w:r w:rsidR="00FD0C47">
        <w:rPr>
          <w:rFonts w:asciiTheme="minorHAnsi" w:hAnsiTheme="minorHAnsi" w:cstheme="minorHAnsi"/>
          <w:color w:val="000000" w:themeColor="text1"/>
        </w:rPr>
        <w:t xml:space="preserve"> (perturbation RNA-Seq)</w:t>
      </w:r>
      <w:r w:rsidR="00F84357">
        <w:rPr>
          <w:rFonts w:asciiTheme="minorHAnsi" w:hAnsiTheme="minorHAnsi" w:cstheme="minorHAnsi"/>
          <w:color w:val="000000" w:themeColor="text1"/>
        </w:rPr>
        <w:t xml:space="preserve"> </w:t>
      </w:r>
      <w:r w:rsidR="00F84357">
        <w:rPr>
          <w:rFonts w:asciiTheme="minorHAnsi" w:hAnsiTheme="minorHAnsi" w:cstheme="minorHAnsi"/>
          <w:color w:val="000000" w:themeColor="text1"/>
        </w:rPr>
        <w:fldChar w:fldCharType="begin"/>
      </w:r>
      <w:r w:rsidR="00F84357">
        <w:rPr>
          <w:rFonts w:asciiTheme="minorHAnsi" w:hAnsiTheme="minorHAnsi" w:cstheme="minorHAnsi"/>
          <w:color w:val="000000" w:themeColor="text1"/>
        </w:rPr>
        <w:instrText xml:space="preserve"> ADDIN ZOTERO_ITEM CSL_CITATION {"citationID":"8iG54Vre","properties":{"formattedCitation":"(Sternburg and Karginov, 2020)","plainCitation":"(Sternburg and Karginov, 2020)","noteIndex":0},"citationItems":[{"id":17880,"uris":["http://zotero.org/users/local/fwW6NAQh/items/WGMRLRMI"],"itemData":{"id":17880,"type":"article-journal","container-title":"Trends in biochemical sciences","ISSN":"0968-0004","issue":"7","journalAbbreviation":"Trends in biochemical sciences","note":"publisher: Elsevier","page":"593-603","title":"Global approaches in studying RNA-binding protein interaction networks","volume":"45","author":[{"family":"Sternburg","given":"Erin L"},{"family":"Karginov","given":"Fedor V"}],"issued":{"date-parts":[["2020"]]}}}],"schema":"https://github.com/citation-style-language/schema/raw/master/csl-citation.json"} </w:instrText>
      </w:r>
      <w:r w:rsidR="00F84357">
        <w:rPr>
          <w:rFonts w:asciiTheme="minorHAnsi" w:hAnsiTheme="minorHAnsi" w:cstheme="minorHAnsi"/>
          <w:color w:val="000000" w:themeColor="text1"/>
        </w:rPr>
        <w:fldChar w:fldCharType="separate"/>
      </w:r>
      <w:r w:rsidR="00F84357">
        <w:rPr>
          <w:rFonts w:asciiTheme="minorHAnsi" w:hAnsiTheme="minorHAnsi" w:cstheme="minorHAnsi"/>
          <w:noProof/>
          <w:color w:val="000000" w:themeColor="text1"/>
        </w:rPr>
        <w:t>(Sternburg and Karginov, 2020)</w:t>
      </w:r>
      <w:r w:rsidR="00F84357">
        <w:rPr>
          <w:rFonts w:asciiTheme="minorHAnsi" w:hAnsiTheme="minorHAnsi" w:cstheme="minorHAnsi"/>
          <w:color w:val="000000" w:themeColor="text1"/>
        </w:rPr>
        <w:fldChar w:fldCharType="end"/>
      </w:r>
      <w:r w:rsidR="00F84357">
        <w:rPr>
          <w:rFonts w:asciiTheme="minorHAnsi" w:hAnsiTheme="minorHAnsi" w:cstheme="minorHAnsi"/>
          <w:color w:val="000000" w:themeColor="text1"/>
        </w:rPr>
        <w:t xml:space="preserve"> have become </w:t>
      </w:r>
      <w:r w:rsidR="00FD0C47">
        <w:rPr>
          <w:rFonts w:asciiTheme="minorHAnsi" w:hAnsiTheme="minorHAnsi" w:cstheme="minorHAnsi"/>
          <w:color w:val="000000" w:themeColor="text1"/>
        </w:rPr>
        <w:t xml:space="preserve">popular methods </w:t>
      </w:r>
      <w:r w:rsidR="00F84357">
        <w:rPr>
          <w:rFonts w:asciiTheme="minorHAnsi" w:hAnsiTheme="minorHAnsi" w:cstheme="minorHAnsi"/>
          <w:color w:val="000000" w:themeColor="text1"/>
        </w:rPr>
        <w:t xml:space="preserve">to identify </w:t>
      </w:r>
      <w:r w:rsidR="00FD0C47">
        <w:rPr>
          <w:rFonts w:asciiTheme="minorHAnsi" w:hAnsiTheme="minorHAnsi" w:cstheme="minorHAnsi"/>
          <w:color w:val="000000" w:themeColor="text1"/>
        </w:rPr>
        <w:t>RBP-</w:t>
      </w:r>
      <w:r w:rsidR="00F84357">
        <w:rPr>
          <w:rFonts w:asciiTheme="minorHAnsi" w:hAnsiTheme="minorHAnsi" w:cstheme="minorHAnsi"/>
          <w:color w:val="000000" w:themeColor="text1"/>
        </w:rPr>
        <w:t>interactome.</w:t>
      </w:r>
      <w:r w:rsidR="00FD0C47">
        <w:rPr>
          <w:rFonts w:asciiTheme="minorHAnsi" w:hAnsiTheme="minorHAnsi" w:cstheme="minorHAnsi"/>
          <w:color w:val="000000" w:themeColor="text1"/>
        </w:rPr>
        <w:t xml:space="preserve"> Tremendous progress has been achieved in the last decade in the profiling of hundreds of RBP interactions. Tens of hundreds of RIP-Seq, eCLIP-Seq, PAR-CLIP-Seq and pert</w:t>
      </w:r>
      <w:r w:rsidR="009065DA">
        <w:rPr>
          <w:rFonts w:asciiTheme="minorHAnsi" w:hAnsiTheme="minorHAnsi" w:cstheme="minorHAnsi"/>
          <w:color w:val="000000" w:themeColor="text1"/>
        </w:rPr>
        <w:t>urbation RNA-Seq has been performed on most RBPs and deposited on public repositories, suitable for mining to generate new insights into</w:t>
      </w:r>
      <w:r w:rsidR="003A4F80">
        <w:rPr>
          <w:rFonts w:asciiTheme="minorHAnsi" w:hAnsiTheme="minorHAnsi" w:cstheme="minorHAnsi"/>
          <w:color w:val="000000" w:themeColor="text1"/>
        </w:rPr>
        <w:t xml:space="preserve"> RBP functions.</w:t>
      </w:r>
    </w:p>
    <w:p w14:paraId="2626B40C" w14:textId="77777777" w:rsidR="006C3457" w:rsidRDefault="006C3457" w:rsidP="00A32ECD">
      <w:pPr>
        <w:pStyle w:val="NormalWeb"/>
        <w:spacing w:before="0" w:beforeAutospacing="0" w:after="0" w:afterAutospacing="0"/>
        <w:jc w:val="both"/>
        <w:rPr>
          <w:rFonts w:asciiTheme="minorHAnsi" w:hAnsiTheme="minorHAnsi" w:cstheme="minorHAnsi"/>
          <w:color w:val="000000" w:themeColor="text1"/>
        </w:rPr>
      </w:pPr>
    </w:p>
    <w:p w14:paraId="466BE60C" w14:textId="55CCFC5C" w:rsidR="00711512" w:rsidRDefault="006C3457"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While mining of existing RBP-RNA interaction datasets </w:t>
      </w:r>
      <w:r w:rsidR="00711512">
        <w:rPr>
          <w:rFonts w:asciiTheme="minorHAnsi" w:hAnsiTheme="minorHAnsi" w:cstheme="minorHAnsi"/>
          <w:color w:val="000000" w:themeColor="text1"/>
        </w:rPr>
        <w:t xml:space="preserve">allows for </w:t>
      </w:r>
      <w:r w:rsidR="001D7AB3">
        <w:rPr>
          <w:rFonts w:asciiTheme="minorHAnsi" w:hAnsiTheme="minorHAnsi" w:cstheme="minorHAnsi"/>
          <w:color w:val="000000" w:themeColor="text1"/>
        </w:rPr>
        <w:t xml:space="preserve">cost effect </w:t>
      </w:r>
      <w:r>
        <w:rPr>
          <w:rFonts w:asciiTheme="minorHAnsi" w:hAnsiTheme="minorHAnsi" w:cstheme="minorHAnsi"/>
          <w:color w:val="000000" w:themeColor="text1"/>
        </w:rPr>
        <w:t xml:space="preserve">generation of new </w:t>
      </w:r>
      <w:r w:rsidR="001D7AB3">
        <w:rPr>
          <w:rFonts w:asciiTheme="minorHAnsi" w:hAnsiTheme="minorHAnsi" w:cstheme="minorHAnsi"/>
          <w:color w:val="000000" w:themeColor="text1"/>
        </w:rPr>
        <w:t xml:space="preserve">biological </w:t>
      </w:r>
      <w:r>
        <w:rPr>
          <w:rFonts w:asciiTheme="minorHAnsi" w:hAnsiTheme="minorHAnsi" w:cstheme="minorHAnsi"/>
          <w:color w:val="000000" w:themeColor="text1"/>
        </w:rPr>
        <w:t>insights and hypothesis, the analytical process is none trivial and poses challenges. First,</w:t>
      </w:r>
      <w:r w:rsidR="0004792A">
        <w:rPr>
          <w:rFonts w:asciiTheme="minorHAnsi" w:hAnsiTheme="minorHAnsi" w:cstheme="minorHAnsi"/>
          <w:color w:val="000000" w:themeColor="text1"/>
        </w:rPr>
        <w:t xml:space="preserve"> </w:t>
      </w:r>
      <w:r w:rsidR="00711512">
        <w:rPr>
          <w:rFonts w:asciiTheme="minorHAnsi" w:hAnsiTheme="minorHAnsi" w:cstheme="minorHAnsi"/>
          <w:color w:val="000000" w:themeColor="text1"/>
        </w:rPr>
        <w:t xml:space="preserve">individual profiles represent sample specific interactions, instead of global interactome. Although structural and sequence features of RBPs are conserved </w:t>
      </w:r>
      <w:r w:rsidR="00711512">
        <w:rPr>
          <w:rFonts w:asciiTheme="minorHAnsi" w:hAnsiTheme="minorHAnsi" w:cstheme="minorHAnsi"/>
          <w:color w:val="000000" w:themeColor="text1"/>
        </w:rPr>
        <w:fldChar w:fldCharType="begin"/>
      </w:r>
      <w:r w:rsidR="00711512">
        <w:rPr>
          <w:rFonts w:asciiTheme="minorHAnsi" w:hAnsiTheme="minorHAnsi" w:cstheme="minorHAnsi"/>
          <w:color w:val="000000" w:themeColor="text1"/>
        </w:rPr>
        <w:instrText xml:space="preserve"> ADDIN ZOTERO_ITEM CSL_CITATION {"citationID":"WI12tZkU","properties":{"formattedCitation":"(Beckmann et al., 2015)","plainCitation":"(Beckmann et al., 2015)","noteIndex":0},"citationItems":[{"id":17885,"uris":["http://zotero.org/users/local/fwW6NAQh/items/2CD7JUFL"],"itemData":{"id":17885,"type":"article-journal","container-title":"Nature communications","ISSN":"2041-1723","issue":"1","journalAbbreviation":"Nature communications","note":"publisher: Nature Publishing Group UK London","page":"10127","title":"The RNA-binding proteomes from yeast to man harbour conserved enigmRBPs","volume":"6","author":[{"family":"Beckmann","given":"Benedikt M"},{"family":"Horos","given":"Rastislav"},{"family":"Fischer","given":"Bernd"},{"family":"Castello","given":"Alfredo"},{"family":"Eichelbaum","given":"Katrin"},{"family":"Alleaume","given":"Anne-Marie"},{"family":"Schwarzl","given":"Thomas"},{"family":"Curk","given":"Tomaž"},{"family":"Foehr","given":"Sophia"},{"family":"Huber","given":"Wolfgang"}],"issued":{"date-parts":[["2015"]]}}}],"schema":"https://github.com/citation-style-language/schema/raw/master/csl-citation.json"} </w:instrText>
      </w:r>
      <w:r w:rsidR="00711512">
        <w:rPr>
          <w:rFonts w:asciiTheme="minorHAnsi" w:hAnsiTheme="minorHAnsi" w:cstheme="minorHAnsi"/>
          <w:color w:val="000000" w:themeColor="text1"/>
        </w:rPr>
        <w:fldChar w:fldCharType="separate"/>
      </w:r>
      <w:r w:rsidR="00711512">
        <w:rPr>
          <w:rFonts w:asciiTheme="minorHAnsi" w:hAnsiTheme="minorHAnsi" w:cstheme="minorHAnsi"/>
          <w:noProof/>
          <w:color w:val="000000" w:themeColor="text1"/>
        </w:rPr>
        <w:t>(Beckmann et al., 2015)</w:t>
      </w:r>
      <w:r w:rsidR="00711512">
        <w:rPr>
          <w:rFonts w:asciiTheme="minorHAnsi" w:hAnsiTheme="minorHAnsi" w:cstheme="minorHAnsi"/>
          <w:color w:val="000000" w:themeColor="text1"/>
        </w:rPr>
        <w:fldChar w:fldCharType="end"/>
      </w:r>
      <w:r w:rsidR="00711512">
        <w:rPr>
          <w:rFonts w:asciiTheme="minorHAnsi" w:hAnsiTheme="minorHAnsi" w:cstheme="minorHAnsi"/>
          <w:color w:val="000000" w:themeColor="text1"/>
        </w:rPr>
        <w:t xml:space="preserve">, the same RBP can have different interactomes in different cell states </w:t>
      </w:r>
      <w:r w:rsidR="00711512">
        <w:rPr>
          <w:rFonts w:asciiTheme="minorHAnsi" w:hAnsiTheme="minorHAnsi" w:cstheme="minorHAnsi"/>
          <w:color w:val="000000" w:themeColor="text1"/>
        </w:rPr>
        <w:fldChar w:fldCharType="begin"/>
      </w:r>
      <w:r w:rsidR="00711512">
        <w:rPr>
          <w:rFonts w:asciiTheme="minorHAnsi" w:hAnsiTheme="minorHAnsi" w:cstheme="minorHAnsi"/>
          <w:color w:val="000000" w:themeColor="text1"/>
        </w:rPr>
        <w:instrText xml:space="preserve"> ADDIN ZOTERO_ITEM CSL_CITATION {"citationID":"421sGoNq","properties":{"formattedCitation":"(Bi et al., 2021)","plainCitation":"(Bi et al., 2021)","noteIndex":0},"citationItems":[{"id":17822,"uris":["http://zotero.org/users/local/fwW6NAQh/items/B6VPWK77"],"itemData":{"id":17822,"type":"article-journal","container-title":"Oncogene","ISSN":"0950-9232","issue":"33","journalAbbreviation":"Oncogene","note":"publisher: Nature Publishing Group UK London","page":"5192-5203","title":"SFPQ promotes an oncogenic transcriptomic state in melanoma","volume":"40","author":[{"family":"Bi","given":"O"},{"family":"Anene","given":"CA"},{"family":"Nsengimana","given":"J"},{"family":"Shelton","given":"M"},{"family":"Roberts","given":"W"},{"family":"Newton-Bishop","given":"J"},{"family":"Boyne","given":"JR"}],"issued":{"date-parts":[["2021"]]}}}],"schema":"https://github.com/citation-style-language/schema/raw/master/csl-citation.json"} </w:instrText>
      </w:r>
      <w:r w:rsidR="00711512">
        <w:rPr>
          <w:rFonts w:asciiTheme="minorHAnsi" w:hAnsiTheme="minorHAnsi" w:cstheme="minorHAnsi"/>
          <w:color w:val="000000" w:themeColor="text1"/>
        </w:rPr>
        <w:fldChar w:fldCharType="separate"/>
      </w:r>
      <w:r w:rsidR="00711512">
        <w:rPr>
          <w:rFonts w:asciiTheme="minorHAnsi" w:hAnsiTheme="minorHAnsi" w:cstheme="minorHAnsi"/>
          <w:noProof/>
          <w:color w:val="000000" w:themeColor="text1"/>
        </w:rPr>
        <w:t>(Bi et al., 2021)</w:t>
      </w:r>
      <w:r w:rsidR="00711512">
        <w:rPr>
          <w:rFonts w:asciiTheme="minorHAnsi" w:hAnsiTheme="minorHAnsi" w:cstheme="minorHAnsi"/>
          <w:color w:val="000000" w:themeColor="text1"/>
        </w:rPr>
        <w:fldChar w:fldCharType="end"/>
      </w:r>
      <w:r w:rsidR="00711512">
        <w:rPr>
          <w:rFonts w:asciiTheme="minorHAnsi" w:hAnsiTheme="minorHAnsi" w:cstheme="minorHAnsi"/>
          <w:color w:val="000000" w:themeColor="text1"/>
        </w:rPr>
        <w:t>.</w:t>
      </w:r>
      <w:r w:rsidR="00F37FF6">
        <w:rPr>
          <w:rFonts w:asciiTheme="minorHAnsi" w:hAnsiTheme="minorHAnsi" w:cstheme="minorHAnsi"/>
          <w:color w:val="000000" w:themeColor="text1"/>
        </w:rPr>
        <w:t xml:space="preserve"> Second, the </w:t>
      </w:r>
      <w:r w:rsidR="00776A77">
        <w:rPr>
          <w:rFonts w:asciiTheme="minorHAnsi" w:hAnsiTheme="minorHAnsi" w:cstheme="minorHAnsi"/>
          <w:color w:val="000000" w:themeColor="text1"/>
        </w:rPr>
        <w:t xml:space="preserve">experimental methods profile different aspects of the same interactome, leading to a strong correlation structure </w:t>
      </w:r>
      <w:r w:rsidR="00A27608">
        <w:rPr>
          <w:rFonts w:asciiTheme="minorHAnsi" w:hAnsiTheme="minorHAnsi" w:cstheme="minorHAnsi"/>
          <w:color w:val="000000" w:themeColor="text1"/>
        </w:rPr>
        <w:t xml:space="preserve">and dependence among the profiles </w:t>
      </w:r>
      <w:r w:rsidR="00A27608">
        <w:rPr>
          <w:rFonts w:asciiTheme="minorHAnsi" w:hAnsiTheme="minorHAnsi" w:cstheme="minorHAnsi"/>
          <w:color w:val="000000" w:themeColor="text1"/>
        </w:rPr>
        <w:fldChar w:fldCharType="begin"/>
      </w:r>
      <w:r w:rsidR="00A27608">
        <w:rPr>
          <w:rFonts w:asciiTheme="minorHAnsi" w:hAnsiTheme="minorHAnsi" w:cstheme="minorHAnsi"/>
          <w:color w:val="000000" w:themeColor="text1"/>
        </w:rPr>
        <w:instrText xml:space="preserve"> ADDIN ZOTERO_ITEM CSL_CITATION {"citationID":"hIn1u2s4","properties":{"formattedCitation":"(Chadeau\\uc0\\u8208{}Hyam et al., 2013)","plainCitation":"(Chadeau‐Hyam et al., 2013)","noteIndex":0},"citationItems":[{"id":17886,"uris":["http://zotero.org/users/local/fwW6NAQh/items/MVUX35RL"],"itemData":{"id":17886,"type":"article-journal","container-title":"Environmental and molecular mutagenesis","ISSN":"0893-6692","issue":"7","journalAbbreviation":"Environmental and molecular mutagenesis","note":"publisher: Wiley Online Library","page":"542-557","title":"Deciphering the complex: methodological overview of statistical models to derive OMICS‐based biomarkers","volume":"54","author":[{"family":"Chadeau‐Hyam","given":"Marc"},{"family":"Campanella","given":"Gianluca"},{"family":"Jombart","given":"Thibaut"},{"family":"Bottolo","given":"Leonardo"},{"family":"Portengen","given":"Lutzen"},{"family":"Vineis","given":"Paolo"},{"family":"Liquet","given":"Benoit"},{"family":"Vermeulen","given":"Roel CH"}],"issued":{"date-parts":[["2013"]]}}}],"schema":"https://github.com/citation-style-language/schema/raw/master/csl-citation.json"} </w:instrText>
      </w:r>
      <w:r w:rsidR="00A27608">
        <w:rPr>
          <w:rFonts w:asciiTheme="minorHAnsi" w:hAnsiTheme="minorHAnsi" w:cstheme="minorHAnsi"/>
          <w:color w:val="000000" w:themeColor="text1"/>
        </w:rPr>
        <w:fldChar w:fldCharType="separate"/>
      </w:r>
      <w:r w:rsidR="00A27608" w:rsidRPr="00A27608">
        <w:rPr>
          <w:rFonts w:ascii="Calibri" w:hAnsiTheme="minorHAnsi" w:cs="Calibri"/>
          <w:color w:val="000000"/>
        </w:rPr>
        <w:t>(Chadeau‐Hyam et al., 2013)</w:t>
      </w:r>
      <w:r w:rsidR="00A27608">
        <w:rPr>
          <w:rFonts w:asciiTheme="minorHAnsi" w:hAnsiTheme="minorHAnsi" w:cstheme="minorHAnsi"/>
          <w:color w:val="000000" w:themeColor="text1"/>
        </w:rPr>
        <w:fldChar w:fldCharType="end"/>
      </w:r>
      <w:r w:rsidR="00A27608">
        <w:rPr>
          <w:rFonts w:asciiTheme="minorHAnsi" w:hAnsiTheme="minorHAnsi" w:cstheme="minorHAnsi"/>
          <w:color w:val="000000" w:themeColor="text1"/>
        </w:rPr>
        <w:t xml:space="preserve">. These challenges could be resolved if sample metadata are used to information an integrative analysis. However, existing methods </w:t>
      </w:r>
      <w:r w:rsidR="00482A04">
        <w:rPr>
          <w:rFonts w:asciiTheme="minorHAnsi" w:hAnsiTheme="minorHAnsi" w:cstheme="minorHAnsi"/>
          <w:color w:val="000000" w:themeColor="text1"/>
        </w:rPr>
        <w:t xml:space="preserve">focus on visualisation of input gene list rather than systematic data integration </w:t>
      </w:r>
      <w:r w:rsidR="00482A04">
        <w:rPr>
          <w:rFonts w:asciiTheme="minorHAnsi" w:hAnsiTheme="minorHAnsi" w:cstheme="minorHAnsi"/>
          <w:color w:val="000000" w:themeColor="text1"/>
        </w:rPr>
        <w:fldChar w:fldCharType="begin"/>
      </w:r>
      <w:r w:rsidR="00482A04">
        <w:rPr>
          <w:rFonts w:asciiTheme="minorHAnsi" w:hAnsiTheme="minorHAnsi" w:cstheme="minorHAnsi"/>
          <w:color w:val="000000" w:themeColor="text1"/>
        </w:rPr>
        <w:instrText xml:space="preserve"> ADDIN ZOTERO_ITEM CSL_CITATION {"citationID":"0xYIckrX","properties":{"formattedCitation":"(Reimand et al., 2019)","plainCitation":"(Reimand et al., 2019)","noteIndex":0},"citationItems":[{"id":17887,"uris":["http://zotero.org/users/local/fwW6NAQh/items/2TIAFHNC"],"itemData":{"id":17887,"type":"article-journal","container-title":"Nature protocols","ISSN":"1754-2189","issue":"2","journalAbbreviation":"Nature protocols","note":"publisher: Nature Publishing Group UK London","page":"482-517","title":"Pathway enrichment analysis and visualization of omics data using g: Profiler, GSEA, Cytoscape and EnrichmentMap","volume":"14","author":[{"family":"Reimand","given":"Jüri"},{"family":"Isserlin","given":"Ruth"},{"family":"Voisin","given":"Veronique"},{"family":"Kucera","given":"Mike"},{"family":"Tannus-Lopes","given":"Christian"},{"family":"Rostamianfar","given":"Asha"},{"family":"Wadi","given":"Lina"},{"family":"Meyer","given":"Mona"},{"family":"Wong","given":"Jeff"},{"family":"Xu","given":"Changjiang"}],"issued":{"date-parts":[["2019"]]}}}],"schema":"https://github.com/citation-style-language/schema/raw/master/csl-citation.json"} </w:instrText>
      </w:r>
      <w:r w:rsidR="00482A04">
        <w:rPr>
          <w:rFonts w:asciiTheme="minorHAnsi" w:hAnsiTheme="minorHAnsi" w:cstheme="minorHAnsi"/>
          <w:color w:val="000000" w:themeColor="text1"/>
        </w:rPr>
        <w:fldChar w:fldCharType="separate"/>
      </w:r>
      <w:r w:rsidR="00482A04">
        <w:rPr>
          <w:rFonts w:asciiTheme="minorHAnsi" w:hAnsiTheme="minorHAnsi" w:cstheme="minorHAnsi"/>
          <w:noProof/>
          <w:color w:val="000000" w:themeColor="text1"/>
        </w:rPr>
        <w:t>(Reimand et al., 2019)</w:t>
      </w:r>
      <w:r w:rsidR="00482A04">
        <w:rPr>
          <w:rFonts w:asciiTheme="minorHAnsi" w:hAnsiTheme="minorHAnsi" w:cstheme="minorHAnsi"/>
          <w:color w:val="000000" w:themeColor="text1"/>
        </w:rPr>
        <w:fldChar w:fldCharType="end"/>
      </w:r>
      <w:r w:rsidR="00482A04">
        <w:rPr>
          <w:rFonts w:asciiTheme="minorHAnsi" w:hAnsiTheme="minorHAnsi" w:cstheme="minorHAnsi"/>
          <w:color w:val="000000" w:themeColor="text1"/>
        </w:rPr>
        <w:t xml:space="preserve">. Moreover, no methods are available </w:t>
      </w:r>
      <w:r w:rsidR="00A27608">
        <w:rPr>
          <w:rFonts w:asciiTheme="minorHAnsi" w:hAnsiTheme="minorHAnsi" w:cstheme="minorHAnsi"/>
          <w:color w:val="000000" w:themeColor="text1"/>
        </w:rPr>
        <w:t xml:space="preserve">for </w:t>
      </w:r>
      <w:r w:rsidR="00482A04">
        <w:rPr>
          <w:rFonts w:asciiTheme="minorHAnsi" w:hAnsiTheme="minorHAnsi" w:cstheme="minorHAnsi"/>
          <w:color w:val="000000" w:themeColor="text1"/>
        </w:rPr>
        <w:t xml:space="preserve">metadata-directed </w:t>
      </w:r>
      <w:r w:rsidR="00A27608">
        <w:rPr>
          <w:rFonts w:asciiTheme="minorHAnsi" w:hAnsiTheme="minorHAnsi" w:cstheme="minorHAnsi"/>
          <w:color w:val="000000" w:themeColor="text1"/>
        </w:rPr>
        <w:t xml:space="preserve">integration of multi-omics datasets </w:t>
      </w:r>
      <w:r w:rsidR="00482A04">
        <w:rPr>
          <w:rFonts w:asciiTheme="minorHAnsi" w:hAnsiTheme="minorHAnsi" w:cstheme="minorHAnsi"/>
          <w:color w:val="000000" w:themeColor="text1"/>
        </w:rPr>
        <w:t>to account for unique features of RBP-RNA interactions profiles.</w:t>
      </w:r>
    </w:p>
    <w:p w14:paraId="6E827CC0" w14:textId="77777777" w:rsidR="00775A32" w:rsidRDefault="00775A32" w:rsidP="00A32ECD">
      <w:pPr>
        <w:pStyle w:val="NormalWeb"/>
        <w:spacing w:before="0" w:beforeAutospacing="0" w:after="0" w:afterAutospacing="0"/>
        <w:jc w:val="both"/>
        <w:rPr>
          <w:rFonts w:asciiTheme="minorHAnsi" w:hAnsiTheme="minorHAnsi" w:cstheme="minorHAnsi"/>
          <w:color w:val="000000" w:themeColor="text1"/>
        </w:rPr>
      </w:pPr>
    </w:p>
    <w:p w14:paraId="27C07B87" w14:textId="5D9C1296" w:rsidR="00CC2E17" w:rsidRDefault="00775A32"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Here, we present </w:t>
      </w:r>
      <w:proofErr w:type="spellStart"/>
      <w:r>
        <w:rPr>
          <w:rFonts w:asciiTheme="minorHAnsi" w:hAnsiTheme="minorHAnsi" w:cstheme="minorHAnsi"/>
          <w:color w:val="000000" w:themeColor="text1"/>
        </w:rPr>
        <w:t>RBPInper</w:t>
      </w:r>
      <w:proofErr w:type="spellEnd"/>
      <w:r w:rsidR="00FB6C18">
        <w:rPr>
          <w:rFonts w:asciiTheme="minorHAnsi" w:hAnsiTheme="minorHAnsi" w:cstheme="minorHAnsi"/>
          <w:color w:val="000000" w:themeColor="text1"/>
        </w:rPr>
        <w:t xml:space="preserve"> (</w:t>
      </w:r>
      <w:r w:rsidR="001D7AB3" w:rsidRPr="00652E8B">
        <w:rPr>
          <w:rFonts w:asciiTheme="minorHAnsi" w:hAnsiTheme="minorHAnsi" w:cstheme="minorHAnsi"/>
        </w:rPr>
        <w:t xml:space="preserve">https://github.com/AneneLab/ </w:t>
      </w:r>
      <w:proofErr w:type="spellStart"/>
      <w:r w:rsidR="001D7AB3" w:rsidRPr="00652E8B">
        <w:rPr>
          <w:rFonts w:asciiTheme="minorHAnsi" w:hAnsiTheme="minorHAnsi" w:cstheme="minorHAnsi"/>
        </w:rPr>
        <w:t>RBPInper</w:t>
      </w:r>
      <w:proofErr w:type="spellEnd"/>
      <w:r w:rsidR="001D7AB3">
        <w:rPr>
          <w:rFonts w:asciiTheme="minorHAnsi" w:hAnsiTheme="minorHAnsi" w:cstheme="minorHAnsi"/>
        </w:rPr>
        <w:t>)</w:t>
      </w:r>
      <w:r>
        <w:rPr>
          <w:rFonts w:asciiTheme="minorHAnsi" w:hAnsiTheme="minorHAnsi" w:cstheme="minorHAnsi"/>
          <w:color w:val="000000" w:themeColor="text1"/>
        </w:rPr>
        <w:t xml:space="preserve">, which addresses these issues and generates robust global RBP-interactomes. </w:t>
      </w:r>
      <w:r w:rsidR="00DE14CF">
        <w:rPr>
          <w:rFonts w:asciiTheme="minorHAnsi" w:hAnsiTheme="minorHAnsi" w:cstheme="minorHAnsi"/>
          <w:color w:val="000000" w:themeColor="text1"/>
        </w:rPr>
        <w:t xml:space="preserve">We demonstrate the utility of </w:t>
      </w:r>
      <w:proofErr w:type="spellStart"/>
      <w:r w:rsidR="00DE14CF">
        <w:rPr>
          <w:rFonts w:asciiTheme="minorHAnsi" w:hAnsiTheme="minorHAnsi" w:cstheme="minorHAnsi"/>
          <w:color w:val="000000" w:themeColor="text1"/>
        </w:rPr>
        <w:t>RBPInper</w:t>
      </w:r>
      <w:proofErr w:type="spellEnd"/>
      <w:r w:rsidR="00DE14CF">
        <w:rPr>
          <w:rFonts w:asciiTheme="minorHAnsi" w:hAnsiTheme="minorHAnsi" w:cstheme="minorHAnsi"/>
          <w:color w:val="000000" w:themeColor="text1"/>
        </w:rPr>
        <w:t xml:space="preserve"> through</w:t>
      </w:r>
      <w:r w:rsidR="001D7AB3">
        <w:rPr>
          <w:rFonts w:asciiTheme="minorHAnsi" w:hAnsiTheme="minorHAnsi" w:cstheme="minorHAnsi"/>
          <w:color w:val="000000" w:themeColor="text1"/>
        </w:rPr>
        <w:t xml:space="preserve"> a use case on the integration of </w:t>
      </w:r>
      <w:r w:rsidR="00DE14CF">
        <w:rPr>
          <w:rFonts w:asciiTheme="minorHAnsi" w:hAnsiTheme="minorHAnsi" w:cstheme="minorHAnsi"/>
          <w:color w:val="000000" w:themeColor="text1"/>
        </w:rPr>
        <w:t>SFPQ</w:t>
      </w:r>
      <w:r w:rsidR="001D7AB3">
        <w:rPr>
          <w:rFonts w:asciiTheme="minorHAnsi" w:hAnsiTheme="minorHAnsi" w:cstheme="minorHAnsi"/>
          <w:color w:val="000000" w:themeColor="text1"/>
        </w:rPr>
        <w:t xml:space="preserve">-RNA interaction profiles. </w:t>
      </w:r>
      <w:r w:rsidR="00DE14CF">
        <w:rPr>
          <w:rFonts w:asciiTheme="minorHAnsi" w:hAnsiTheme="minorHAnsi" w:cstheme="minorHAnsi"/>
          <w:color w:val="000000" w:themeColor="text1"/>
        </w:rPr>
        <w:t xml:space="preserve">It generates a validated and robust global SFPQ interactome, revealing both novel and known components of SFPQ function. </w:t>
      </w:r>
    </w:p>
    <w:p w14:paraId="1A156098" w14:textId="77777777" w:rsidR="00FB6C18" w:rsidRPr="00FB6C18" w:rsidRDefault="00FB6C18" w:rsidP="00A32ECD">
      <w:pPr>
        <w:pStyle w:val="NormalWeb"/>
        <w:spacing w:before="0" w:beforeAutospacing="0" w:after="0" w:afterAutospacing="0"/>
        <w:jc w:val="both"/>
        <w:rPr>
          <w:rFonts w:asciiTheme="minorHAnsi" w:hAnsiTheme="minorHAnsi" w:cstheme="minorHAnsi"/>
          <w:color w:val="000000" w:themeColor="text1"/>
        </w:rPr>
      </w:pPr>
    </w:p>
    <w:p w14:paraId="460A81B3" w14:textId="15EC5065" w:rsidR="00CC2E17"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2. </w:t>
      </w:r>
      <w:r w:rsidR="00CC2E17" w:rsidRPr="00652E8B">
        <w:rPr>
          <w:rFonts w:asciiTheme="minorHAnsi" w:hAnsiTheme="minorHAnsi" w:cstheme="minorHAnsi"/>
          <w:b/>
          <w:bCs/>
        </w:rPr>
        <w:t xml:space="preserve">Overview of the </w:t>
      </w:r>
      <w:proofErr w:type="spellStart"/>
      <w:r w:rsidR="00CC2E17" w:rsidRPr="00652E8B">
        <w:rPr>
          <w:rFonts w:asciiTheme="minorHAnsi" w:hAnsiTheme="minorHAnsi" w:cstheme="minorHAnsi"/>
          <w:b/>
          <w:bCs/>
        </w:rPr>
        <w:t>RBPInper</w:t>
      </w:r>
      <w:proofErr w:type="spellEnd"/>
      <w:r w:rsidR="00CC2E17" w:rsidRPr="00652E8B">
        <w:rPr>
          <w:rFonts w:asciiTheme="minorHAnsi" w:hAnsiTheme="minorHAnsi" w:cstheme="minorHAnsi"/>
          <w:b/>
          <w:bCs/>
        </w:rPr>
        <w:t xml:space="preserve"> framework</w:t>
      </w:r>
    </w:p>
    <w:p w14:paraId="08849080" w14:textId="0A9E4E03" w:rsidR="00D974E1" w:rsidRDefault="00E34361" w:rsidP="00A32ECD">
      <w:pPr>
        <w:pStyle w:val="NormalWeb"/>
        <w:spacing w:before="0" w:beforeAutospacing="0" w:after="0" w:afterAutospacing="0"/>
        <w:jc w:val="both"/>
        <w:rPr>
          <w:rFonts w:asciiTheme="minorHAnsi" w:hAnsiTheme="minorHAnsi" w:cstheme="minorHAnsi"/>
        </w:rPr>
      </w:pPr>
      <w:proofErr w:type="spellStart"/>
      <w:r w:rsidRPr="00652E8B">
        <w:rPr>
          <w:rFonts w:asciiTheme="minorHAnsi" w:hAnsiTheme="minorHAnsi" w:cstheme="minorHAnsi"/>
        </w:rPr>
        <w:t>RBPInper</w:t>
      </w:r>
      <w:proofErr w:type="spellEnd"/>
      <w:r w:rsidRPr="00652E8B">
        <w:rPr>
          <w:rFonts w:asciiTheme="minorHAnsi" w:hAnsiTheme="minorHAnsi" w:cstheme="minorHAnsi"/>
        </w:rPr>
        <w:t xml:space="preserve"> is a simple two-step method that extends the analysis </w:t>
      </w:r>
      <w:r w:rsidR="002A51E4">
        <w:rPr>
          <w:rFonts w:asciiTheme="minorHAnsi" w:hAnsiTheme="minorHAnsi" w:cstheme="minorHAnsi"/>
        </w:rPr>
        <w:t xml:space="preserve">of </w:t>
      </w:r>
      <w:r w:rsidR="00132183" w:rsidRPr="00652E8B">
        <w:rPr>
          <w:rFonts w:asciiTheme="minorHAnsi" w:hAnsiTheme="minorHAnsi" w:cstheme="minorHAnsi"/>
        </w:rPr>
        <w:t xml:space="preserve">high-throughput </w:t>
      </w:r>
      <w:r w:rsidRPr="00652E8B">
        <w:rPr>
          <w:rFonts w:asciiTheme="minorHAnsi" w:hAnsiTheme="minorHAnsi" w:cstheme="minorHAnsi"/>
        </w:rPr>
        <w:t>RBP’s RNA binding activities (</w:t>
      </w:r>
      <w:r w:rsidRPr="008B16AE">
        <w:rPr>
          <w:rFonts w:asciiTheme="minorHAnsi" w:hAnsiTheme="minorHAnsi" w:cstheme="minorHAnsi"/>
          <w:color w:val="C00000"/>
        </w:rPr>
        <w:t>Figure 1</w:t>
      </w:r>
      <w:r w:rsidR="00B911E1">
        <w:rPr>
          <w:rFonts w:asciiTheme="minorHAnsi" w:hAnsiTheme="minorHAnsi" w:cstheme="minorHAnsi"/>
          <w:color w:val="C00000"/>
        </w:rPr>
        <w:t>A</w:t>
      </w:r>
      <w:r w:rsidRPr="00652E8B">
        <w:rPr>
          <w:rFonts w:asciiTheme="minorHAnsi" w:hAnsiTheme="minorHAnsi" w:cstheme="minorHAnsi"/>
        </w:rPr>
        <w:t>). It runs on two input files</w:t>
      </w:r>
      <w:r w:rsidR="00132183" w:rsidRPr="00652E8B">
        <w:rPr>
          <w:rFonts w:asciiTheme="minorHAnsi" w:hAnsiTheme="minorHAnsi" w:cstheme="minorHAnsi"/>
        </w:rPr>
        <w:t xml:space="preserve">, </w:t>
      </w:r>
      <w:r w:rsidRPr="00652E8B">
        <w:rPr>
          <w:rFonts w:asciiTheme="minorHAnsi" w:hAnsiTheme="minorHAnsi" w:cstheme="minorHAnsi"/>
        </w:rPr>
        <w:t>including a table of P-values with genes in rows and datasets in columns. The columns can include P-values of differential gene expression from RBP perturbations (knockdown, overexpression), signal enrichment from RBP immunoprecipitation (RIP-Seq, eCLIP</w:t>
      </w:r>
      <w:r w:rsidR="00EB5944" w:rsidRPr="00652E8B">
        <w:rPr>
          <w:rFonts w:asciiTheme="minorHAnsi" w:hAnsiTheme="minorHAnsi" w:cstheme="minorHAnsi"/>
        </w:rPr>
        <w:t>, PAR-CLIP</w:t>
      </w:r>
      <w:r w:rsidRPr="00652E8B">
        <w:rPr>
          <w:rFonts w:asciiTheme="minorHAnsi" w:hAnsiTheme="minorHAnsi" w:cstheme="minorHAnsi"/>
        </w:rPr>
        <w:t xml:space="preserve">). The second input is a dataset annotation file that indicates the cell type grouping and the data experimental strategy. Depending on the </w:t>
      </w:r>
      <w:r w:rsidR="001A4F29" w:rsidRPr="00652E8B">
        <w:rPr>
          <w:rFonts w:asciiTheme="minorHAnsi" w:hAnsiTheme="minorHAnsi" w:cstheme="minorHAnsi"/>
        </w:rPr>
        <w:t xml:space="preserve">project, the cell type grouping may also be used to specify many other groups such as cell or tissue lineages. </w:t>
      </w:r>
      <w:r w:rsidRPr="00652E8B">
        <w:rPr>
          <w:rFonts w:asciiTheme="minorHAnsi" w:hAnsiTheme="minorHAnsi" w:cstheme="minorHAnsi"/>
        </w:rPr>
        <w:t>Experimental strategies are automatically filtered to remove non-RNA strategies.</w:t>
      </w:r>
      <w:r w:rsidR="001A4F29" w:rsidRPr="00652E8B">
        <w:rPr>
          <w:rFonts w:asciiTheme="minorHAnsi" w:hAnsiTheme="minorHAnsi" w:cstheme="minorHAnsi"/>
        </w:rPr>
        <w:t xml:space="preserve"> The R implementation of the framework enables flexible inclusion of new integration methods </w:t>
      </w:r>
      <w:r w:rsidR="00132183" w:rsidRPr="00652E8B">
        <w:rPr>
          <w:rFonts w:asciiTheme="minorHAnsi" w:hAnsiTheme="minorHAnsi" w:cstheme="minorHAnsi"/>
        </w:rPr>
        <w:t xml:space="preserve">and a set of optional parameters </w:t>
      </w:r>
      <w:r w:rsidR="001A4F29" w:rsidRPr="00652E8B">
        <w:rPr>
          <w:rFonts w:asciiTheme="minorHAnsi" w:hAnsiTheme="minorHAnsi" w:cstheme="minorHAnsi"/>
        </w:rPr>
        <w:t xml:space="preserve">at run time (see </w:t>
      </w:r>
      <w:r w:rsidR="00521DAA" w:rsidRPr="00652E8B">
        <w:rPr>
          <w:rFonts w:asciiTheme="minorHAnsi" w:hAnsiTheme="minorHAnsi" w:cstheme="minorHAnsi"/>
        </w:rPr>
        <w:t>https://github.com/</w:t>
      </w:r>
      <w:r w:rsidR="00AA3867" w:rsidRPr="00652E8B">
        <w:rPr>
          <w:rFonts w:asciiTheme="minorHAnsi" w:hAnsiTheme="minorHAnsi" w:cstheme="minorHAnsi"/>
        </w:rPr>
        <w:t>AneneLab</w:t>
      </w:r>
      <w:r w:rsidR="00521DAA" w:rsidRPr="00652E8B">
        <w:rPr>
          <w:rFonts w:asciiTheme="minorHAnsi" w:hAnsiTheme="minorHAnsi" w:cstheme="minorHAnsi"/>
        </w:rPr>
        <w:t xml:space="preserve">/ </w:t>
      </w:r>
      <w:proofErr w:type="spellStart"/>
      <w:r w:rsidR="00521DAA" w:rsidRPr="00652E8B">
        <w:rPr>
          <w:rFonts w:asciiTheme="minorHAnsi" w:hAnsiTheme="minorHAnsi" w:cstheme="minorHAnsi"/>
        </w:rPr>
        <w:t>RBPInper</w:t>
      </w:r>
      <w:proofErr w:type="spellEnd"/>
      <w:r w:rsidR="00521DAA" w:rsidRPr="00652E8B">
        <w:rPr>
          <w:rFonts w:asciiTheme="minorHAnsi" w:hAnsiTheme="minorHAnsi" w:cstheme="minorHAnsi"/>
        </w:rPr>
        <w:t xml:space="preserve">). When available, the final output has two tables representing global and </w:t>
      </w:r>
      <w:r w:rsidR="002A51E4">
        <w:rPr>
          <w:rFonts w:asciiTheme="minorHAnsi" w:hAnsiTheme="minorHAnsi" w:cstheme="minorHAnsi"/>
        </w:rPr>
        <w:t>group</w:t>
      </w:r>
      <w:r w:rsidR="00521DAA" w:rsidRPr="00652E8B">
        <w:rPr>
          <w:rFonts w:asciiTheme="minorHAnsi" w:hAnsiTheme="minorHAnsi" w:cstheme="minorHAnsi"/>
        </w:rPr>
        <w:t xml:space="preserve">-specific </w:t>
      </w:r>
      <w:r w:rsidR="002A51E4">
        <w:rPr>
          <w:rFonts w:asciiTheme="minorHAnsi" w:hAnsiTheme="minorHAnsi" w:cstheme="minorHAnsi"/>
        </w:rPr>
        <w:t>interactomes</w:t>
      </w:r>
      <w:r w:rsidR="00521DAA" w:rsidRPr="00652E8B">
        <w:rPr>
          <w:rFonts w:asciiTheme="minorHAnsi" w:hAnsiTheme="minorHAnsi" w:cstheme="minorHAnsi"/>
        </w:rPr>
        <w:t xml:space="preserve"> (see Materials and Methods).</w:t>
      </w:r>
    </w:p>
    <w:p w14:paraId="2157E5AB" w14:textId="77777777" w:rsidR="001F2C6A" w:rsidRPr="00652E8B" w:rsidRDefault="001F2C6A" w:rsidP="00A32ECD">
      <w:pPr>
        <w:pStyle w:val="NormalWeb"/>
        <w:spacing w:before="0" w:beforeAutospacing="0" w:after="0" w:afterAutospacing="0"/>
        <w:jc w:val="both"/>
        <w:rPr>
          <w:rFonts w:asciiTheme="minorHAnsi" w:hAnsiTheme="minorHAnsi" w:cstheme="minorHAnsi"/>
        </w:rPr>
      </w:pPr>
    </w:p>
    <w:p w14:paraId="07FEAD70" w14:textId="1D5C93F2" w:rsidR="005011D0"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3. </w:t>
      </w:r>
      <w:r w:rsidR="00332156">
        <w:rPr>
          <w:rFonts w:asciiTheme="minorHAnsi" w:hAnsiTheme="minorHAnsi" w:cstheme="minorHAnsi"/>
          <w:b/>
          <w:bCs/>
        </w:rPr>
        <w:t>Application</w:t>
      </w:r>
    </w:p>
    <w:p w14:paraId="4452B4EE" w14:textId="130FDA9C" w:rsidR="001F2C6A"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3.1 </w:t>
      </w:r>
      <w:r w:rsidR="001F2C6A" w:rsidRPr="00652E8B">
        <w:rPr>
          <w:rFonts w:asciiTheme="minorHAnsi" w:hAnsiTheme="minorHAnsi" w:cstheme="minorHAnsi"/>
          <w:b/>
          <w:bCs/>
        </w:rPr>
        <w:t>Transcriptome-</w:t>
      </w:r>
      <w:r w:rsidR="005A4B6F">
        <w:rPr>
          <w:rFonts w:asciiTheme="minorHAnsi" w:hAnsiTheme="minorHAnsi" w:cstheme="minorHAnsi"/>
          <w:b/>
          <w:bCs/>
        </w:rPr>
        <w:t>wide</w:t>
      </w:r>
      <w:r w:rsidR="001F2C6A" w:rsidRPr="00652E8B">
        <w:rPr>
          <w:rFonts w:asciiTheme="minorHAnsi" w:hAnsiTheme="minorHAnsi" w:cstheme="minorHAnsi"/>
          <w:b/>
          <w:bCs/>
        </w:rPr>
        <w:t xml:space="preserve"> discovery of the SFPQ-RNA interactome</w:t>
      </w:r>
    </w:p>
    <w:p w14:paraId="7134C327" w14:textId="7590C136" w:rsidR="00A4336E" w:rsidRDefault="001F2C6A"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lastRenderedPageBreak/>
        <w:t>T</w:t>
      </w:r>
      <w:r w:rsidR="00A95FAA" w:rsidRPr="00652E8B">
        <w:rPr>
          <w:rFonts w:asciiTheme="minorHAnsi" w:hAnsiTheme="minorHAnsi" w:cstheme="minorHAnsi"/>
        </w:rPr>
        <w:t xml:space="preserve">o demonstrate the utility of </w:t>
      </w:r>
      <w:proofErr w:type="spellStart"/>
      <w:r w:rsidR="00A95FAA" w:rsidRPr="00652E8B">
        <w:rPr>
          <w:rFonts w:asciiTheme="minorHAnsi" w:hAnsiTheme="minorHAnsi" w:cstheme="minorHAnsi"/>
        </w:rPr>
        <w:t>RBPInper</w:t>
      </w:r>
      <w:proofErr w:type="spellEnd"/>
      <w:r w:rsidR="00A95FAA" w:rsidRPr="00652E8B">
        <w:rPr>
          <w:rFonts w:asciiTheme="minorHAnsi" w:hAnsiTheme="minorHAnsi" w:cstheme="minorHAnsi"/>
        </w:rPr>
        <w:t xml:space="preserve"> and evaluate its performance, we focused on a multi-functional RBP</w:t>
      </w:r>
      <w:r w:rsidR="00D13719" w:rsidRPr="00652E8B">
        <w:rPr>
          <w:rFonts w:asciiTheme="minorHAnsi" w:hAnsiTheme="minorHAnsi" w:cstheme="minorHAnsi"/>
        </w:rPr>
        <w:t xml:space="preserve">. </w:t>
      </w:r>
      <w:r w:rsidR="00A95FAA" w:rsidRPr="00652E8B">
        <w:rPr>
          <w:rFonts w:asciiTheme="minorHAnsi" w:hAnsiTheme="minorHAnsi" w:cstheme="minorHAnsi"/>
        </w:rPr>
        <w:t xml:space="preserve">Specifically, SFPQ </w:t>
      </w:r>
      <w:r w:rsidR="00BD4CF0" w:rsidRPr="00652E8B">
        <w:rPr>
          <w:rFonts w:asciiTheme="minorHAnsi" w:hAnsiTheme="minorHAnsi" w:cstheme="minorHAnsi"/>
        </w:rPr>
        <w:t xml:space="preserve">interacts with a spectrum of RNAs partners to regulate many cellular processes such as </w:t>
      </w:r>
      <w:r w:rsidR="00A95FAA" w:rsidRPr="00652E8B">
        <w:rPr>
          <w:rFonts w:asciiTheme="minorHAnsi" w:hAnsiTheme="minorHAnsi" w:cstheme="minorHAnsi"/>
        </w:rPr>
        <w:t>transcription, DNA damage repair, and paraspeckle formation</w:t>
      </w:r>
      <w:r w:rsidR="00BD4CF0" w:rsidRPr="00652E8B">
        <w:rPr>
          <w:rFonts w:asciiTheme="minorHAnsi" w:hAnsiTheme="minorHAnsi" w:cstheme="minorHAnsi"/>
        </w:rPr>
        <w:t xml:space="preserve"> </w:t>
      </w:r>
      <w:r w:rsidR="00BD4CF0" w:rsidRPr="00652E8B">
        <w:rPr>
          <w:rFonts w:asciiTheme="minorHAnsi" w:hAnsiTheme="minorHAnsi" w:cstheme="minorHAnsi"/>
        </w:rPr>
        <w:fldChar w:fldCharType="begin"/>
      </w:r>
      <w:r w:rsidR="00BD4CF0" w:rsidRPr="00652E8B">
        <w:rPr>
          <w:rFonts w:asciiTheme="minorHAnsi" w:hAnsiTheme="minorHAnsi" w:cstheme="minorHAnsi"/>
        </w:rPr>
        <w:instrText xml:space="preserve"> ADDIN ZOTERO_ITEM CSL_CITATION {"citationID":"O0XeWTsy","properties":{"formattedCitation":"(Bladen et al., 2005; de Silva et al., 2019; Emili et al., 2002)","plainCitation":"(Bladen et al., 2005; de Silva et al., 2019; Emili et al., 2002)","noteIndex":0},"citationItems":[{"id":17875,"uris":["http://zotero.org/users/local/fwW6NAQh/items/9CU4RP5X"],"itemData":{"id":17875,"type":"article-journal","container-title":"Journal of Biological Chemistry","ISSN":"0021-9258","issue":"7","journalAbbreviation":"Journal of Biological Chemistry","note":"publisher: ASBMB","page":"5205-5210","title":"Identification of the polypyrimidine tract binding protein-associated splicing factor· p54 (nrb) complex as a candidate DNA double-strand break rejoining factor","volume":"280","author":[{"family":"Bladen","given":"Catherine L"},{"family":"Udayakumar","given":"Durga"},{"family":"Takeda","given":"Yoshihiko"},{"family":"Dynan","given":"William S"}],"issued":{"date-parts":[["2005"]]}}},{"id":17877,"uris":["http://zotero.org/users/local/fwW6NAQh/items/5V2H947S"],"itemData":{"id":17877,"type":"article-journal","container-title":"Cellular and Molecular Life Sciences","ISSN":"1420-682X","issue":"10","journalAbbreviation":"Cellular and Molecular Life Sciences","note":"publisher: Springer","page":"2015-2030","title":"IGFBP-3 interacts with NONO and SFPQ in PARP-dependent DNA damage repair in triple-negative breast cancer","volume":"76","author":[{"family":"Silva","given":"Hasanthi C","non-dropping-particle":"de"},{"family":"Lin","given":"Mike Z"},{"family":"Phillips","given":"Leo"},{"family":"Martin","given":"Janet L"},{"family":"Baxter","given":"Robert C"}],"issued":{"date-parts":[["2019"]]}}},{"id":17876,"uris":["http://zotero.org/users/local/fwW6NAQh/items/A44LGKW2"],"itemData":{"id":17876,"type":"article-journal","container-title":"Rna","ISSN":"1355-8382","issue":"9","journalAbbreviation":"Rna","note":"publisher: Cambridge University Press","page":"1102-1111","title":"Splicing and transcription-associated proteins PSF and p54nrb/nonO bind to the RNA polymerase II CTD","volume":"8","author":[{"family":"Emili","given":"Andrew"},{"family":"Shales","given":"Michael"},{"family":"McCracken","given":"Susan"},{"family":"Xie","given":"Weijun"},{"family":"Tucker","given":"Philip W"},{"family":"Kobayashi","given":"Ryuji"},{"family":"Blencowe","given":"Benjamin J"},{"family":"Ingles","given":"C James"}],"issued":{"date-parts":[["2002"]]}}}],"schema":"https://github.com/citation-style-language/schema/raw/master/csl-citation.json"} </w:instrText>
      </w:r>
      <w:r w:rsidR="00BD4CF0" w:rsidRPr="00652E8B">
        <w:rPr>
          <w:rFonts w:asciiTheme="minorHAnsi" w:hAnsiTheme="minorHAnsi" w:cstheme="minorHAnsi"/>
        </w:rPr>
        <w:fldChar w:fldCharType="separate"/>
      </w:r>
      <w:r w:rsidR="00BD4CF0" w:rsidRPr="00652E8B">
        <w:rPr>
          <w:rFonts w:asciiTheme="minorHAnsi" w:hAnsiTheme="minorHAnsi" w:cstheme="minorHAnsi"/>
          <w:noProof/>
        </w:rPr>
        <w:t>(Bladen et al., 2005; de Silva et al., 2019; Emili et al., 2002)</w:t>
      </w:r>
      <w:r w:rsidR="00BD4CF0" w:rsidRPr="00652E8B">
        <w:rPr>
          <w:rFonts w:asciiTheme="minorHAnsi" w:hAnsiTheme="minorHAnsi" w:cstheme="minorHAnsi"/>
        </w:rPr>
        <w:fldChar w:fldCharType="end"/>
      </w:r>
      <w:r w:rsidR="00BD4CF0" w:rsidRPr="00652E8B">
        <w:rPr>
          <w:rFonts w:asciiTheme="minorHAnsi" w:hAnsiTheme="minorHAnsi" w:cstheme="minorHAnsi"/>
        </w:rPr>
        <w:t>.</w:t>
      </w:r>
      <w:r w:rsidR="00A95FAA" w:rsidRPr="00652E8B">
        <w:rPr>
          <w:rFonts w:asciiTheme="minorHAnsi" w:hAnsiTheme="minorHAnsi" w:cstheme="minorHAnsi"/>
        </w:rPr>
        <w:t xml:space="preserve"> </w:t>
      </w:r>
      <w:r w:rsidR="00BD4CF0" w:rsidRPr="00652E8B">
        <w:rPr>
          <w:rFonts w:asciiTheme="minorHAnsi" w:hAnsiTheme="minorHAnsi" w:cstheme="minorHAnsi"/>
        </w:rPr>
        <w:t xml:space="preserve">Dysregulation of </w:t>
      </w:r>
      <w:r w:rsidR="00B85D36" w:rsidRPr="00652E8B">
        <w:rPr>
          <w:rFonts w:asciiTheme="minorHAnsi" w:hAnsiTheme="minorHAnsi" w:cstheme="minorHAnsi"/>
        </w:rPr>
        <w:t xml:space="preserve">SFPQ </w:t>
      </w:r>
      <w:r w:rsidR="00BD4CF0" w:rsidRPr="00652E8B">
        <w:rPr>
          <w:rFonts w:asciiTheme="minorHAnsi" w:hAnsiTheme="minorHAnsi" w:cstheme="minorHAnsi"/>
        </w:rPr>
        <w:t xml:space="preserve">interactions has been implicated in </w:t>
      </w:r>
      <w:r w:rsidR="00B85D36" w:rsidRPr="00652E8B">
        <w:rPr>
          <w:rFonts w:asciiTheme="minorHAnsi" w:hAnsiTheme="minorHAnsi" w:cstheme="minorHAnsi"/>
        </w:rPr>
        <w:t>the aetiology of neurodegenerative diseases and a range of cancers.</w:t>
      </w:r>
      <w:r w:rsidR="00D13719" w:rsidRPr="00652E8B">
        <w:rPr>
          <w:rFonts w:asciiTheme="minorHAnsi" w:hAnsiTheme="minorHAnsi" w:cstheme="minorHAnsi"/>
        </w:rPr>
        <w:t xml:space="preserve"> However, much of the interactions underpinning its physiological and pathological functions remains unknown. </w:t>
      </w:r>
      <w:r w:rsidR="00B85D36" w:rsidRPr="00652E8B">
        <w:rPr>
          <w:rFonts w:asciiTheme="minorHAnsi" w:hAnsiTheme="minorHAnsi" w:cstheme="minorHAnsi"/>
        </w:rPr>
        <w:t xml:space="preserve">Thus, integrated analysis of its RNA activity profiles should enrich for both known and novel global interactors and biological processes. Note that existing SFPQ studies focused </w:t>
      </w:r>
      <w:r w:rsidR="006860C5">
        <w:rPr>
          <w:rFonts w:asciiTheme="minorHAnsi" w:hAnsiTheme="minorHAnsi" w:cstheme="minorHAnsi"/>
        </w:rPr>
        <w:t xml:space="preserve">on </w:t>
      </w:r>
      <w:r w:rsidR="00B85D36" w:rsidRPr="00652E8B">
        <w:rPr>
          <w:rFonts w:asciiTheme="minorHAnsi" w:hAnsiTheme="minorHAnsi" w:cstheme="minorHAnsi"/>
        </w:rPr>
        <w:t>single cell type or disease context, thus could not</w:t>
      </w:r>
      <w:r w:rsidR="00D13719" w:rsidRPr="00652E8B">
        <w:rPr>
          <w:rFonts w:asciiTheme="minorHAnsi" w:hAnsiTheme="minorHAnsi" w:cstheme="minorHAnsi"/>
        </w:rPr>
        <w:t xml:space="preserve"> fully map the interactome</w:t>
      </w:r>
      <w:r w:rsidR="00B85D36" w:rsidRPr="00652E8B">
        <w:rPr>
          <w:rFonts w:asciiTheme="minorHAnsi" w:hAnsiTheme="minorHAnsi" w:cstheme="minorHAnsi"/>
        </w:rPr>
        <w:t xml:space="preserve">. To this end, we </w:t>
      </w:r>
      <w:proofErr w:type="gramStart"/>
      <w:r w:rsidR="00B85D36" w:rsidRPr="00652E8B">
        <w:rPr>
          <w:rFonts w:asciiTheme="minorHAnsi" w:hAnsiTheme="minorHAnsi" w:cstheme="minorHAnsi"/>
        </w:rPr>
        <w:t xml:space="preserve">collected  </w:t>
      </w:r>
      <w:r w:rsidR="00A37FC8">
        <w:rPr>
          <w:rFonts w:asciiTheme="minorHAnsi" w:hAnsiTheme="minorHAnsi" w:cstheme="minorHAnsi"/>
        </w:rPr>
        <w:t>2</w:t>
      </w:r>
      <w:proofErr w:type="gramEnd"/>
      <w:r w:rsidR="00A37FC8">
        <w:rPr>
          <w:rFonts w:asciiTheme="minorHAnsi" w:hAnsiTheme="minorHAnsi" w:cstheme="minorHAnsi"/>
        </w:rPr>
        <w:t xml:space="preserve"> </w:t>
      </w:r>
      <w:r w:rsidR="00B85D36" w:rsidRPr="00652E8B">
        <w:rPr>
          <w:rFonts w:asciiTheme="minorHAnsi" w:hAnsiTheme="minorHAnsi" w:cstheme="minorHAnsi"/>
        </w:rPr>
        <w:t>RIP-</w:t>
      </w:r>
      <w:r w:rsidR="00A37FC8">
        <w:rPr>
          <w:rFonts w:asciiTheme="minorHAnsi" w:hAnsiTheme="minorHAnsi" w:cstheme="minorHAnsi"/>
        </w:rPr>
        <w:t>S</w:t>
      </w:r>
      <w:r w:rsidR="00B85D36" w:rsidRPr="00652E8B">
        <w:rPr>
          <w:rFonts w:asciiTheme="minorHAnsi" w:hAnsiTheme="minorHAnsi" w:cstheme="minorHAnsi"/>
        </w:rPr>
        <w:t xml:space="preserve">eq, </w:t>
      </w:r>
      <w:r w:rsidR="00A37FC8" w:rsidRPr="00A37FC8">
        <w:rPr>
          <w:rFonts w:asciiTheme="minorHAnsi" w:hAnsiTheme="minorHAnsi" w:cstheme="minorHAnsi"/>
          <w:color w:val="000000" w:themeColor="text1"/>
        </w:rPr>
        <w:t>5</w:t>
      </w:r>
      <w:r w:rsidR="002E2475">
        <w:rPr>
          <w:rFonts w:asciiTheme="minorHAnsi" w:hAnsiTheme="minorHAnsi" w:cstheme="minorHAnsi"/>
          <w:color w:val="000000" w:themeColor="text1"/>
        </w:rPr>
        <w:t xml:space="preserve"> perturbation </w:t>
      </w:r>
      <w:r w:rsidR="00B85D36" w:rsidRPr="00652E8B">
        <w:rPr>
          <w:rFonts w:asciiTheme="minorHAnsi" w:hAnsiTheme="minorHAnsi" w:cstheme="minorHAnsi"/>
        </w:rPr>
        <w:t>RNA-Seq</w:t>
      </w:r>
      <w:r w:rsidR="002E2475">
        <w:rPr>
          <w:rFonts w:asciiTheme="minorHAnsi" w:hAnsiTheme="minorHAnsi" w:cstheme="minorHAnsi"/>
        </w:rPr>
        <w:t xml:space="preserve"> and </w:t>
      </w:r>
      <w:r w:rsidR="00A37FC8" w:rsidRPr="00A37FC8">
        <w:rPr>
          <w:rFonts w:asciiTheme="minorHAnsi" w:hAnsiTheme="minorHAnsi" w:cstheme="minorHAnsi"/>
          <w:color w:val="000000" w:themeColor="text1"/>
        </w:rPr>
        <w:t>2</w:t>
      </w:r>
      <w:r w:rsidR="00B85D36" w:rsidRPr="00652E8B">
        <w:rPr>
          <w:rFonts w:asciiTheme="minorHAnsi" w:hAnsiTheme="minorHAnsi" w:cstheme="minorHAnsi"/>
        </w:rPr>
        <w:t xml:space="preserve"> eCLIP  </w:t>
      </w:r>
      <w:r w:rsidR="002E2475">
        <w:rPr>
          <w:rFonts w:asciiTheme="minorHAnsi" w:hAnsiTheme="minorHAnsi" w:cstheme="minorHAnsi"/>
        </w:rPr>
        <w:t xml:space="preserve">profiles </w:t>
      </w:r>
      <w:r w:rsidR="00B85D36" w:rsidRPr="00652E8B">
        <w:rPr>
          <w:rFonts w:asciiTheme="minorHAnsi" w:hAnsiTheme="minorHAnsi" w:cstheme="minorHAnsi"/>
        </w:rPr>
        <w:t>from publicly available datasets (</w:t>
      </w:r>
      <w:r w:rsidR="002E2475" w:rsidRPr="00E02928">
        <w:rPr>
          <w:rFonts w:asciiTheme="minorHAnsi" w:hAnsiTheme="minorHAnsi" w:cstheme="minorHAnsi"/>
          <w:color w:val="000000" w:themeColor="text1"/>
        </w:rPr>
        <w:t xml:space="preserve">Table </w:t>
      </w:r>
      <w:r w:rsidR="008B16AE" w:rsidRPr="00E02928">
        <w:rPr>
          <w:rFonts w:asciiTheme="minorHAnsi" w:hAnsiTheme="minorHAnsi" w:cstheme="minorHAnsi"/>
          <w:color w:val="000000" w:themeColor="text1"/>
        </w:rPr>
        <w:t>1</w:t>
      </w:r>
      <w:r w:rsidR="00B85D36" w:rsidRPr="00652E8B">
        <w:rPr>
          <w:rFonts w:asciiTheme="minorHAnsi" w:hAnsiTheme="minorHAnsi" w:cstheme="minorHAnsi"/>
        </w:rPr>
        <w:t xml:space="preserve">) and applied our framework to </w:t>
      </w:r>
      <w:r w:rsidR="008B16AE">
        <w:rPr>
          <w:rFonts w:asciiTheme="minorHAnsi" w:hAnsiTheme="minorHAnsi" w:cstheme="minorHAnsi"/>
        </w:rPr>
        <w:t xml:space="preserve">derive global SFPQ interactome. </w:t>
      </w:r>
      <w:r w:rsidR="00A4336E" w:rsidRPr="00652E8B">
        <w:rPr>
          <w:rFonts w:asciiTheme="minorHAnsi" w:hAnsiTheme="minorHAnsi" w:cstheme="minorHAnsi"/>
        </w:rPr>
        <w:t>We derived</w:t>
      </w:r>
      <w:r w:rsidR="008B16AE">
        <w:rPr>
          <w:rFonts w:asciiTheme="minorHAnsi" w:hAnsiTheme="minorHAnsi" w:cstheme="minorHAnsi"/>
        </w:rPr>
        <w:t xml:space="preserve"> a </w:t>
      </w:r>
      <w:r w:rsidR="006860C5" w:rsidRPr="006860C5">
        <w:rPr>
          <w:rFonts w:asciiTheme="minorHAnsi" w:hAnsiTheme="minorHAnsi" w:cstheme="minorHAnsi"/>
          <w:color w:val="000000" w:themeColor="text1"/>
        </w:rPr>
        <w:t>9884</w:t>
      </w:r>
      <w:r w:rsidR="006860C5">
        <w:rPr>
          <w:rFonts w:asciiTheme="minorHAnsi" w:hAnsiTheme="minorHAnsi" w:cstheme="minorHAnsi"/>
        </w:rPr>
        <w:t xml:space="preserve"> </w:t>
      </w:r>
      <w:r w:rsidR="008B16AE">
        <w:rPr>
          <w:rFonts w:asciiTheme="minorHAnsi" w:hAnsiTheme="minorHAnsi" w:cstheme="minorHAnsi"/>
        </w:rPr>
        <w:t>gene interactome</w:t>
      </w:r>
      <w:r w:rsidR="00A4336E" w:rsidRPr="00652E8B">
        <w:rPr>
          <w:rFonts w:asciiTheme="minorHAnsi" w:hAnsiTheme="minorHAnsi" w:cstheme="minorHAnsi"/>
        </w:rPr>
        <w:t xml:space="preserve"> </w:t>
      </w:r>
      <w:r w:rsidR="008B16AE">
        <w:rPr>
          <w:rFonts w:asciiTheme="minorHAnsi" w:hAnsiTheme="minorHAnsi" w:cstheme="minorHAnsi"/>
        </w:rPr>
        <w:t xml:space="preserve">of </w:t>
      </w:r>
      <w:r w:rsidR="00A4336E" w:rsidRPr="00652E8B">
        <w:rPr>
          <w:rFonts w:asciiTheme="minorHAnsi" w:hAnsiTheme="minorHAnsi" w:cstheme="minorHAnsi"/>
        </w:rPr>
        <w:t>SFPQ that w</w:t>
      </w:r>
      <w:r w:rsidR="008B16AE">
        <w:rPr>
          <w:rFonts w:asciiTheme="minorHAnsi" w:hAnsiTheme="minorHAnsi" w:cstheme="minorHAnsi"/>
        </w:rPr>
        <w:t>as</w:t>
      </w:r>
      <w:r w:rsidR="00A4336E" w:rsidRPr="00652E8B">
        <w:rPr>
          <w:rFonts w:asciiTheme="minorHAnsi" w:hAnsiTheme="minorHAnsi" w:cstheme="minorHAnsi"/>
        </w:rPr>
        <w:t xml:space="preserve"> strongly enriched across the </w:t>
      </w:r>
      <w:r w:rsidR="008D13BF">
        <w:rPr>
          <w:rFonts w:asciiTheme="minorHAnsi" w:hAnsiTheme="minorHAnsi" w:cstheme="minorHAnsi"/>
        </w:rPr>
        <w:t xml:space="preserve">cell group </w:t>
      </w:r>
      <w:r w:rsidR="00A4336E" w:rsidRPr="00652E8B">
        <w:rPr>
          <w:rFonts w:asciiTheme="minorHAnsi" w:hAnsiTheme="minorHAnsi" w:cstheme="minorHAnsi"/>
        </w:rPr>
        <w:t>(</w:t>
      </w:r>
      <w:r w:rsidR="00A4336E" w:rsidRPr="006E579B">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1B</w:t>
      </w:r>
      <w:r w:rsidR="00A4336E" w:rsidRPr="00652E8B">
        <w:rPr>
          <w:rFonts w:asciiTheme="minorHAnsi" w:hAnsiTheme="minorHAnsi" w:cstheme="minorHAnsi"/>
        </w:rPr>
        <w:t>).</w:t>
      </w:r>
      <w:r w:rsidR="009333CA">
        <w:rPr>
          <w:rFonts w:asciiTheme="minorHAnsi" w:hAnsiTheme="minorHAnsi" w:cstheme="minorHAnsi"/>
        </w:rPr>
        <w:t xml:space="preserve"> To validate the </w:t>
      </w:r>
      <w:r w:rsidR="008B16AE">
        <w:rPr>
          <w:rFonts w:asciiTheme="minorHAnsi" w:hAnsiTheme="minorHAnsi" w:cstheme="minorHAnsi"/>
        </w:rPr>
        <w:t>genes</w:t>
      </w:r>
      <w:r w:rsidR="009333CA">
        <w:rPr>
          <w:rFonts w:asciiTheme="minorHAnsi" w:hAnsiTheme="minorHAnsi" w:cstheme="minorHAnsi"/>
        </w:rPr>
        <w:t>, we obtained an independent pre-processed dataset of SFPQ PAR-CLIP</w:t>
      </w:r>
      <w:r w:rsidR="00376F42">
        <w:rPr>
          <w:rFonts w:asciiTheme="minorHAnsi" w:hAnsiTheme="minorHAnsi" w:cstheme="minorHAnsi"/>
        </w:rPr>
        <w:t xml:space="preserve"> of </w:t>
      </w:r>
      <w:r w:rsidR="009333CA">
        <w:rPr>
          <w:rFonts w:asciiTheme="minorHAnsi" w:hAnsiTheme="minorHAnsi" w:cstheme="minorHAnsi"/>
        </w:rPr>
        <w:t>two cell lines (U2OS and HeLa) that were not covered in the integrated set</w:t>
      </w:r>
      <w:r w:rsidR="008B16AE">
        <w:rPr>
          <w:rFonts w:asciiTheme="minorHAnsi" w:hAnsiTheme="minorHAnsi" w:cstheme="minorHAnsi"/>
        </w:rPr>
        <w:t xml:space="preserve"> </w:t>
      </w:r>
      <w:r w:rsidR="009333CA">
        <w:rPr>
          <w:rFonts w:asciiTheme="minorHAnsi" w:hAnsiTheme="minorHAnsi" w:cstheme="minorHAnsi"/>
        </w:rPr>
        <w:t>(</w:t>
      </w:r>
      <w:r w:rsidR="008B16AE" w:rsidRPr="008B16AE">
        <w:rPr>
          <w:rFonts w:asciiTheme="minorHAnsi" w:hAnsiTheme="minorHAnsi" w:cstheme="minorHAnsi"/>
        </w:rPr>
        <w:t>GSE113349</w:t>
      </w:r>
      <w:r w:rsidR="009333CA">
        <w:rPr>
          <w:rFonts w:asciiTheme="minorHAnsi" w:hAnsiTheme="minorHAnsi" w:cstheme="minorHAnsi"/>
        </w:rPr>
        <w:t>)</w:t>
      </w:r>
      <w:r w:rsidR="008B16AE">
        <w:rPr>
          <w:rFonts w:asciiTheme="minorHAnsi" w:hAnsiTheme="minorHAnsi" w:cstheme="minorHAnsi"/>
        </w:rPr>
        <w:t xml:space="preserve"> </w:t>
      </w:r>
      <w:r w:rsidR="00D345A3">
        <w:rPr>
          <w:rFonts w:asciiTheme="minorHAnsi" w:hAnsiTheme="minorHAnsi" w:cstheme="minorHAnsi"/>
        </w:rPr>
        <w:fldChar w:fldCharType="begin"/>
      </w:r>
      <w:r w:rsidR="00D345A3">
        <w:rPr>
          <w:rFonts w:asciiTheme="minorHAnsi" w:hAnsiTheme="minorHAnsi" w:cstheme="minorHAnsi"/>
        </w:rPr>
        <w:instrText xml:space="preserve"> ADDIN ZOTERO_ITEM CSL_CITATION {"citationID":"k70LX7Dd","properties":{"formattedCitation":"(Yamazaki et al., 2018)","plainCitation":"(Yamazaki et al., 2018)","noteIndex":0},"citationItems":[{"id":17888,"uris":["http://zotero.org/users/local/fwW6NAQh/items/PEVSS39E"],"itemData":{"id":17888,"type":"article-journal","container-title":"Molecular cell","ISSN":"1097-2765","issue":"6","journalAbbreviation":"Molecular cell","note":"publisher: Elsevier","page":"1038-1053","title":"Functional domains of NEAT1 architectural lncRNA induce paraspeckle assembly through phase separation","volume":"70","author":[{"family":"Yamazaki","given":"Tomohiro"},{"family":"Souquere","given":"Sylvie"},{"family":"Chujo","given":"Takeshi"},{"family":"Kobelke","given":"Simon"},{"family":"Chong","given":"Yee Seng"},{"family":"Fox","given":"Archa H"},{"family":"Bond","given":"Charles S"},{"family":"Nakagawa","given":"Shinichi"},{"family":"Pierron","given":"Gerard"},{"family":"Hirose","given":"Tetsuro"}],"issued":{"date-parts":[["2018"]]}}}],"schema":"https://github.com/citation-style-language/schema/raw/master/csl-citation.json"} </w:instrText>
      </w:r>
      <w:r w:rsidR="00D345A3">
        <w:rPr>
          <w:rFonts w:asciiTheme="minorHAnsi" w:hAnsiTheme="minorHAnsi" w:cstheme="minorHAnsi"/>
        </w:rPr>
        <w:fldChar w:fldCharType="separate"/>
      </w:r>
      <w:r w:rsidR="00D345A3">
        <w:rPr>
          <w:rFonts w:asciiTheme="minorHAnsi" w:hAnsiTheme="minorHAnsi" w:cstheme="minorHAnsi"/>
          <w:noProof/>
        </w:rPr>
        <w:t>(Yamazaki et al., 2018)</w:t>
      </w:r>
      <w:r w:rsidR="00D345A3">
        <w:rPr>
          <w:rFonts w:asciiTheme="minorHAnsi" w:hAnsiTheme="minorHAnsi" w:cstheme="minorHAnsi"/>
        </w:rPr>
        <w:fldChar w:fldCharType="end"/>
      </w:r>
      <w:r w:rsidR="009333CA">
        <w:rPr>
          <w:rFonts w:asciiTheme="minorHAnsi" w:hAnsiTheme="minorHAnsi" w:cstheme="minorHAnsi"/>
        </w:rPr>
        <w:t>. We extracted the genes associated</w:t>
      </w:r>
      <w:ins w:id="19" w:author="Joseph Cogan [RPG]" w:date="2024-01-29T10:48:00Z">
        <w:r w:rsidR="000874A2">
          <w:rPr>
            <w:rFonts w:asciiTheme="minorHAnsi" w:hAnsiTheme="minorHAnsi" w:cstheme="minorHAnsi"/>
          </w:rPr>
          <w:t xml:space="preserve"> with </w:t>
        </w:r>
      </w:ins>
      <w:del w:id="20" w:author="Joseph Cogan [RPG]" w:date="2024-01-29T10:48:00Z">
        <w:r w:rsidR="009333CA" w:rsidDel="000874A2">
          <w:rPr>
            <w:rFonts w:asciiTheme="minorHAnsi" w:hAnsiTheme="minorHAnsi" w:cstheme="minorHAnsi"/>
          </w:rPr>
          <w:delText xml:space="preserve"> the </w:delText>
        </w:r>
      </w:del>
      <w:r w:rsidR="009333CA">
        <w:rPr>
          <w:rFonts w:asciiTheme="minorHAnsi" w:hAnsiTheme="minorHAnsi" w:cstheme="minorHAnsi"/>
        </w:rPr>
        <w:t xml:space="preserve">peaks and evaluated the overlap with </w:t>
      </w:r>
      <w:r w:rsidR="00376F42">
        <w:rPr>
          <w:rFonts w:asciiTheme="minorHAnsi" w:hAnsiTheme="minorHAnsi" w:cstheme="minorHAnsi"/>
        </w:rPr>
        <w:t xml:space="preserve">the </w:t>
      </w:r>
      <w:proofErr w:type="spellStart"/>
      <w:r w:rsidR="009333CA">
        <w:rPr>
          <w:rFonts w:asciiTheme="minorHAnsi" w:hAnsiTheme="minorHAnsi" w:cstheme="minorHAnsi"/>
        </w:rPr>
        <w:t>RBPInper</w:t>
      </w:r>
      <w:proofErr w:type="spellEnd"/>
      <w:r w:rsidR="009333CA">
        <w:rPr>
          <w:rFonts w:asciiTheme="minorHAnsi" w:hAnsiTheme="minorHAnsi" w:cstheme="minorHAnsi"/>
        </w:rPr>
        <w:t xml:space="preserve"> </w:t>
      </w:r>
      <w:r w:rsidR="00D345A3">
        <w:rPr>
          <w:rFonts w:asciiTheme="minorHAnsi" w:hAnsiTheme="minorHAnsi" w:cstheme="minorHAnsi"/>
        </w:rPr>
        <w:t xml:space="preserve">derived </w:t>
      </w:r>
      <w:r w:rsidR="005F46AD">
        <w:rPr>
          <w:rFonts w:asciiTheme="minorHAnsi" w:hAnsiTheme="minorHAnsi" w:cstheme="minorHAnsi"/>
        </w:rPr>
        <w:t xml:space="preserve">global </w:t>
      </w:r>
      <w:r w:rsidR="00D345A3">
        <w:rPr>
          <w:rFonts w:asciiTheme="minorHAnsi" w:hAnsiTheme="minorHAnsi" w:cstheme="minorHAnsi"/>
        </w:rPr>
        <w:t>interactome</w:t>
      </w:r>
      <w:r w:rsidR="009333CA">
        <w:rPr>
          <w:rFonts w:asciiTheme="minorHAnsi" w:hAnsiTheme="minorHAnsi" w:cstheme="minorHAnsi"/>
        </w:rPr>
        <w:t>. We found that 60% (4575/7665, in U2OS) and 62% (</w:t>
      </w:r>
      <w:r w:rsidR="00CD565D">
        <w:rPr>
          <w:rFonts w:asciiTheme="minorHAnsi" w:hAnsiTheme="minorHAnsi" w:cstheme="minorHAnsi"/>
        </w:rPr>
        <w:t xml:space="preserve">3759/6097, in HeLa) of PAR-CLIP associated genes overlap </w:t>
      </w:r>
      <w:r w:rsidR="00376F42">
        <w:rPr>
          <w:rFonts w:asciiTheme="minorHAnsi" w:hAnsiTheme="minorHAnsi" w:cstheme="minorHAnsi"/>
        </w:rPr>
        <w:t xml:space="preserve">with </w:t>
      </w:r>
      <w:r w:rsidR="00CD565D">
        <w:rPr>
          <w:rFonts w:asciiTheme="minorHAnsi" w:hAnsiTheme="minorHAnsi" w:cstheme="minorHAnsi"/>
        </w:rPr>
        <w:t>the integrated interactome</w:t>
      </w:r>
      <w:r w:rsidR="00376F42">
        <w:rPr>
          <w:rFonts w:asciiTheme="minorHAnsi" w:hAnsiTheme="minorHAnsi" w:cstheme="minorHAnsi"/>
        </w:rPr>
        <w:t xml:space="preserve">, </w:t>
      </w:r>
      <w:r w:rsidR="00CD565D">
        <w:rPr>
          <w:rFonts w:asciiTheme="minorHAnsi" w:hAnsiTheme="minorHAnsi" w:cstheme="minorHAnsi"/>
        </w:rPr>
        <w:t>which is significantly higher than random</w:t>
      </w:r>
      <w:r w:rsidR="00376F42">
        <w:rPr>
          <w:rFonts w:asciiTheme="minorHAnsi" w:hAnsiTheme="minorHAnsi" w:cstheme="minorHAnsi"/>
        </w:rPr>
        <w:t xml:space="preserve"> chance</w:t>
      </w:r>
      <w:r w:rsidR="00CD565D">
        <w:rPr>
          <w:rFonts w:asciiTheme="minorHAnsi" w:hAnsiTheme="minorHAnsi" w:cstheme="minorHAnsi"/>
        </w:rPr>
        <w:t xml:space="preserve"> (chi-squared p </w:t>
      </w:r>
      <w:r w:rsidR="00376F42" w:rsidRPr="00376F42">
        <w:rPr>
          <w:rFonts w:asciiTheme="minorHAnsi" w:hAnsiTheme="minorHAnsi" w:cstheme="minorHAnsi"/>
        </w:rPr>
        <w:t>1.576e-</w:t>
      </w:r>
      <w:proofErr w:type="gramStart"/>
      <w:r w:rsidR="00376F42" w:rsidRPr="00376F42">
        <w:rPr>
          <w:rFonts w:asciiTheme="minorHAnsi" w:hAnsiTheme="minorHAnsi" w:cstheme="minorHAnsi"/>
        </w:rPr>
        <w:t>64</w:t>
      </w:r>
      <w:r w:rsidR="00376F42">
        <w:rPr>
          <w:rFonts w:asciiTheme="minorHAnsi" w:hAnsiTheme="minorHAnsi" w:cstheme="minorHAnsi"/>
        </w:rPr>
        <w:t>:HeLa</w:t>
      </w:r>
      <w:proofErr w:type="gramEnd"/>
      <w:r w:rsidR="00376F42">
        <w:rPr>
          <w:rFonts w:asciiTheme="minorHAnsi" w:hAnsiTheme="minorHAnsi" w:cstheme="minorHAnsi"/>
        </w:rPr>
        <w:t xml:space="preserve"> and p </w:t>
      </w:r>
      <w:r w:rsidR="00376F42" w:rsidRPr="00376F42">
        <w:rPr>
          <w:rFonts w:asciiTheme="minorHAnsi" w:hAnsiTheme="minorHAnsi" w:cstheme="minorHAnsi"/>
        </w:rPr>
        <w:t>5.302e-74</w:t>
      </w:r>
      <w:r w:rsidR="00376F42">
        <w:rPr>
          <w:rFonts w:asciiTheme="minorHAnsi" w:hAnsiTheme="minorHAnsi" w:cstheme="minorHAnsi"/>
        </w:rPr>
        <w:t xml:space="preserve">:U2OS, </w:t>
      </w:r>
      <w:r w:rsidR="00376F42" w:rsidRPr="006E579B">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1C</w:t>
      </w:r>
      <w:r w:rsidR="00376F42">
        <w:rPr>
          <w:rFonts w:asciiTheme="minorHAnsi" w:hAnsiTheme="minorHAnsi" w:cstheme="minorHAnsi"/>
        </w:rPr>
        <w:t>).</w:t>
      </w:r>
      <w:r w:rsidR="00E15D82">
        <w:rPr>
          <w:rFonts w:asciiTheme="minorHAnsi" w:hAnsiTheme="minorHAnsi" w:cstheme="minorHAnsi"/>
        </w:rPr>
        <w:t xml:space="preserve"> </w:t>
      </w:r>
      <w:r w:rsidR="00376F42">
        <w:rPr>
          <w:rFonts w:asciiTheme="minorHAnsi" w:hAnsiTheme="minorHAnsi" w:cstheme="minorHAnsi"/>
        </w:rPr>
        <w:t xml:space="preserve">To further </w:t>
      </w:r>
      <w:r w:rsidR="00A4336E" w:rsidRPr="00652E8B">
        <w:rPr>
          <w:rFonts w:asciiTheme="minorHAnsi" w:hAnsiTheme="minorHAnsi" w:cstheme="minorHAnsi"/>
        </w:rPr>
        <w:t xml:space="preserve">assess whether the </w:t>
      </w:r>
      <w:proofErr w:type="spellStart"/>
      <w:r w:rsidR="00A4336E" w:rsidRPr="00652E8B">
        <w:rPr>
          <w:rFonts w:asciiTheme="minorHAnsi" w:hAnsiTheme="minorHAnsi" w:cstheme="minorHAnsi"/>
        </w:rPr>
        <w:t>RBPInper</w:t>
      </w:r>
      <w:proofErr w:type="spellEnd"/>
      <w:r w:rsidR="00A4336E" w:rsidRPr="00652E8B">
        <w:rPr>
          <w:rFonts w:asciiTheme="minorHAnsi" w:hAnsiTheme="minorHAnsi" w:cstheme="minorHAnsi"/>
        </w:rPr>
        <w:t xml:space="preserve"> </w:t>
      </w:r>
      <w:r w:rsidR="00D13719" w:rsidRPr="00652E8B">
        <w:rPr>
          <w:rFonts w:asciiTheme="minorHAnsi" w:hAnsiTheme="minorHAnsi" w:cstheme="minorHAnsi"/>
        </w:rPr>
        <w:t xml:space="preserve">output </w:t>
      </w:r>
      <w:r w:rsidR="00A4336E" w:rsidRPr="00652E8B">
        <w:rPr>
          <w:rFonts w:asciiTheme="minorHAnsi" w:hAnsiTheme="minorHAnsi" w:cstheme="minorHAnsi"/>
        </w:rPr>
        <w:t xml:space="preserve">captured known SFPQ </w:t>
      </w:r>
      <w:r w:rsidR="00D13719" w:rsidRPr="00652E8B">
        <w:rPr>
          <w:rFonts w:asciiTheme="minorHAnsi" w:hAnsiTheme="minorHAnsi" w:cstheme="minorHAnsi"/>
        </w:rPr>
        <w:t>interactors</w:t>
      </w:r>
      <w:r w:rsidR="00A4336E" w:rsidRPr="00652E8B">
        <w:rPr>
          <w:rFonts w:asciiTheme="minorHAnsi" w:hAnsiTheme="minorHAnsi" w:cstheme="minorHAnsi"/>
        </w:rPr>
        <w:t xml:space="preserve">, we first defined </w:t>
      </w:r>
      <w:r w:rsidR="00D13719" w:rsidRPr="00652E8B">
        <w:rPr>
          <w:rFonts w:asciiTheme="minorHAnsi" w:hAnsiTheme="minorHAnsi" w:cstheme="minorHAnsi"/>
        </w:rPr>
        <w:t xml:space="preserve">known </w:t>
      </w:r>
      <w:r w:rsidR="00A4336E" w:rsidRPr="00652E8B">
        <w:rPr>
          <w:rFonts w:asciiTheme="minorHAnsi" w:hAnsiTheme="minorHAnsi" w:cstheme="minorHAnsi"/>
        </w:rPr>
        <w:t xml:space="preserve">SFPQ </w:t>
      </w:r>
      <w:r w:rsidR="00D13719" w:rsidRPr="00652E8B">
        <w:rPr>
          <w:rFonts w:asciiTheme="minorHAnsi" w:hAnsiTheme="minorHAnsi" w:cstheme="minorHAnsi"/>
        </w:rPr>
        <w:t xml:space="preserve">interactions </w:t>
      </w:r>
      <w:r w:rsidR="00A4336E" w:rsidRPr="00652E8B">
        <w:rPr>
          <w:rFonts w:asciiTheme="minorHAnsi" w:hAnsiTheme="minorHAnsi" w:cstheme="minorHAnsi"/>
        </w:rPr>
        <w:t xml:space="preserve">as genes previously </w:t>
      </w:r>
      <w:r w:rsidR="006D4029" w:rsidRPr="00652E8B">
        <w:rPr>
          <w:rFonts w:asciiTheme="minorHAnsi" w:hAnsiTheme="minorHAnsi" w:cstheme="minorHAnsi"/>
        </w:rPr>
        <w:t>associated with SFPQ in the literature (see Materials and Methods). The</w:t>
      </w:r>
      <w:r w:rsidR="00376F42">
        <w:rPr>
          <w:rFonts w:asciiTheme="minorHAnsi" w:hAnsiTheme="minorHAnsi" w:cstheme="minorHAnsi"/>
        </w:rPr>
        <w:t xml:space="preserve"> known interactors also </w:t>
      </w:r>
      <w:r w:rsidR="006D4029" w:rsidRPr="00652E8B">
        <w:rPr>
          <w:rFonts w:asciiTheme="minorHAnsi" w:hAnsiTheme="minorHAnsi" w:cstheme="minorHAnsi"/>
        </w:rPr>
        <w:t>had significant over</w:t>
      </w:r>
      <w:r w:rsidR="00376F42">
        <w:rPr>
          <w:rFonts w:asciiTheme="minorHAnsi" w:hAnsiTheme="minorHAnsi" w:cstheme="minorHAnsi"/>
        </w:rPr>
        <w:t xml:space="preserve">lap </w:t>
      </w:r>
      <w:r w:rsidR="009B059B">
        <w:rPr>
          <w:rFonts w:asciiTheme="minorHAnsi" w:hAnsiTheme="minorHAnsi" w:cstheme="minorHAnsi"/>
        </w:rPr>
        <w:t xml:space="preserve">with </w:t>
      </w:r>
      <w:proofErr w:type="spellStart"/>
      <w:r w:rsidR="009B059B">
        <w:rPr>
          <w:rFonts w:asciiTheme="minorHAnsi" w:hAnsiTheme="minorHAnsi" w:cstheme="minorHAnsi"/>
        </w:rPr>
        <w:t>RBPInper</w:t>
      </w:r>
      <w:proofErr w:type="spellEnd"/>
      <w:r w:rsidR="009B059B">
        <w:rPr>
          <w:rFonts w:asciiTheme="minorHAnsi" w:hAnsiTheme="minorHAnsi" w:cstheme="minorHAnsi"/>
        </w:rPr>
        <w:t xml:space="preserve"> </w:t>
      </w:r>
      <w:r w:rsidR="00E15D82">
        <w:rPr>
          <w:rFonts w:asciiTheme="minorHAnsi" w:hAnsiTheme="minorHAnsi" w:cstheme="minorHAnsi"/>
        </w:rPr>
        <w:t xml:space="preserve">global </w:t>
      </w:r>
      <w:r w:rsidR="009B059B">
        <w:rPr>
          <w:rFonts w:asciiTheme="minorHAnsi" w:hAnsiTheme="minorHAnsi" w:cstheme="minorHAnsi"/>
        </w:rPr>
        <w:t>interactors</w:t>
      </w:r>
      <w:r w:rsidR="006D4029" w:rsidRPr="00652E8B">
        <w:rPr>
          <w:rFonts w:asciiTheme="minorHAnsi" w:hAnsiTheme="minorHAnsi" w:cstheme="minorHAnsi"/>
        </w:rPr>
        <w:t xml:space="preserve"> (chi-squared p </w:t>
      </w:r>
      <w:r w:rsidR="009B059B">
        <w:rPr>
          <w:rFonts w:asciiTheme="minorHAnsi" w:hAnsiTheme="minorHAnsi" w:cstheme="minorHAnsi"/>
        </w:rPr>
        <w:t xml:space="preserve">&lt; </w:t>
      </w:r>
      <w:r w:rsidR="009B059B" w:rsidRPr="009B059B">
        <w:rPr>
          <w:rFonts w:asciiTheme="minorHAnsi" w:hAnsiTheme="minorHAnsi" w:cstheme="minorHAnsi"/>
        </w:rPr>
        <w:t>2.2e-16</w:t>
      </w:r>
      <w:r w:rsidR="006D4029" w:rsidRPr="00652E8B">
        <w:rPr>
          <w:rFonts w:asciiTheme="minorHAnsi" w:hAnsiTheme="minorHAnsi" w:cstheme="minorHAnsi"/>
        </w:rPr>
        <w:t>)</w:t>
      </w:r>
      <w:r w:rsidR="009B059B">
        <w:rPr>
          <w:rFonts w:asciiTheme="minorHAnsi" w:hAnsiTheme="minorHAnsi" w:cstheme="minorHAnsi"/>
        </w:rPr>
        <w:t xml:space="preserve">. </w:t>
      </w:r>
      <w:r w:rsidR="006D4029" w:rsidRPr="00652E8B">
        <w:rPr>
          <w:rFonts w:asciiTheme="minorHAnsi" w:hAnsiTheme="minorHAnsi" w:cstheme="minorHAnsi"/>
        </w:rPr>
        <w:t xml:space="preserve">These observations demonstrate that </w:t>
      </w:r>
      <w:proofErr w:type="spellStart"/>
      <w:r w:rsidR="006D4029" w:rsidRPr="00652E8B">
        <w:rPr>
          <w:rFonts w:asciiTheme="minorHAnsi" w:hAnsiTheme="minorHAnsi" w:cstheme="minorHAnsi"/>
        </w:rPr>
        <w:t>RBPInper</w:t>
      </w:r>
      <w:proofErr w:type="spellEnd"/>
      <w:r w:rsidR="006D4029" w:rsidRPr="00652E8B">
        <w:rPr>
          <w:rFonts w:asciiTheme="minorHAnsi" w:hAnsiTheme="minorHAnsi" w:cstheme="minorHAnsi"/>
        </w:rPr>
        <w:t xml:space="preserve"> extracts cognate RBP</w:t>
      </w:r>
      <w:r w:rsidR="00E15D82">
        <w:rPr>
          <w:rFonts w:asciiTheme="minorHAnsi" w:hAnsiTheme="minorHAnsi" w:cstheme="minorHAnsi"/>
        </w:rPr>
        <w:t xml:space="preserve"> interactome </w:t>
      </w:r>
      <w:r w:rsidR="00D13719" w:rsidRPr="00652E8B">
        <w:rPr>
          <w:rFonts w:asciiTheme="minorHAnsi" w:hAnsiTheme="minorHAnsi" w:cstheme="minorHAnsi"/>
        </w:rPr>
        <w:t xml:space="preserve">by leveraging the combined power of the </w:t>
      </w:r>
      <w:r w:rsidR="009B059B">
        <w:rPr>
          <w:rFonts w:asciiTheme="minorHAnsi" w:hAnsiTheme="minorHAnsi" w:cstheme="minorHAnsi"/>
        </w:rPr>
        <w:t xml:space="preserve">integrated </w:t>
      </w:r>
      <w:r w:rsidR="00D13719" w:rsidRPr="00652E8B">
        <w:rPr>
          <w:rFonts w:asciiTheme="minorHAnsi" w:hAnsiTheme="minorHAnsi" w:cstheme="minorHAnsi"/>
        </w:rPr>
        <w:t>experimental methods.</w:t>
      </w:r>
    </w:p>
    <w:p w14:paraId="0012FECF" w14:textId="77777777" w:rsidR="004E0516" w:rsidRDefault="004E0516" w:rsidP="00A32ECD">
      <w:pPr>
        <w:pStyle w:val="NormalWeb"/>
        <w:spacing w:before="0" w:beforeAutospacing="0" w:after="0" w:afterAutospacing="0"/>
        <w:jc w:val="both"/>
        <w:rPr>
          <w:rFonts w:asciiTheme="minorHAnsi" w:hAnsiTheme="minorHAnsi" w:cstheme="minorHAnsi"/>
        </w:rPr>
      </w:pPr>
    </w:p>
    <w:p w14:paraId="6B287731" w14:textId="77777777" w:rsidR="00763F79" w:rsidRDefault="00763F79" w:rsidP="00A32ECD">
      <w:pPr>
        <w:pStyle w:val="NormalWeb"/>
        <w:spacing w:before="0" w:beforeAutospacing="0" w:after="0" w:afterAutospacing="0"/>
        <w:jc w:val="both"/>
        <w:rPr>
          <w:rFonts w:asciiTheme="minorHAnsi" w:hAnsiTheme="minorHAnsi" w:cstheme="minorHAnsi"/>
        </w:rPr>
      </w:pPr>
    </w:p>
    <w:p w14:paraId="3FFF37AF" w14:textId="3BB610B5" w:rsidR="00763F79" w:rsidRDefault="004E0516" w:rsidP="00A32ECD">
      <w:pPr>
        <w:pStyle w:val="NormalWeb"/>
        <w:spacing w:before="0" w:beforeAutospacing="0" w:after="0" w:afterAutospacing="0"/>
        <w:jc w:val="both"/>
        <w:rPr>
          <w:rFonts w:asciiTheme="minorHAnsi" w:hAnsiTheme="minorHAnsi" w:cstheme="minorHAnsi"/>
        </w:rPr>
      </w:pPr>
      <w:commentRangeStart w:id="21"/>
      <w:r>
        <w:rPr>
          <w:rFonts w:asciiTheme="minorHAnsi" w:hAnsiTheme="minorHAnsi" w:cstheme="minorHAnsi"/>
          <w:noProof/>
          <w14:ligatures w14:val="standardContextual"/>
        </w:rPr>
        <w:drawing>
          <wp:inline distT="0" distB="0" distL="0" distR="0" wp14:anchorId="52ABCA6B" wp14:editId="6093F9A3">
            <wp:extent cx="5329308" cy="3108960"/>
            <wp:effectExtent l="0" t="0" r="5080" b="2540"/>
            <wp:docPr id="419017781" name="Picture 1" descr="A close-up of several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7781" name="Picture 1" descr="A close-up of several diagr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3801" cy="3111581"/>
                    </a:xfrm>
                    <a:prstGeom prst="rect">
                      <a:avLst/>
                    </a:prstGeom>
                  </pic:spPr>
                </pic:pic>
              </a:graphicData>
            </a:graphic>
          </wp:inline>
        </w:drawing>
      </w:r>
      <w:commentRangeEnd w:id="21"/>
      <w:r w:rsidR="000874A2">
        <w:rPr>
          <w:rStyle w:val="CommentReference"/>
          <w:rFonts w:asciiTheme="minorHAnsi" w:eastAsiaTheme="minorHAnsi" w:hAnsiTheme="minorHAnsi" w:cstheme="minorBidi"/>
          <w:kern w:val="2"/>
          <w:lang w:eastAsia="en-US"/>
          <w14:ligatures w14:val="standardContextual"/>
        </w:rPr>
        <w:commentReference w:id="21"/>
      </w:r>
    </w:p>
    <w:p w14:paraId="66DEF839" w14:textId="77777777" w:rsidR="00763F79" w:rsidRDefault="00763F79" w:rsidP="00A32ECD">
      <w:pPr>
        <w:pStyle w:val="NormalWeb"/>
        <w:spacing w:before="0" w:beforeAutospacing="0" w:after="0" w:afterAutospacing="0"/>
        <w:jc w:val="both"/>
        <w:rPr>
          <w:rFonts w:asciiTheme="minorHAnsi" w:hAnsiTheme="minorHAnsi" w:cstheme="minorHAnsi"/>
        </w:rPr>
      </w:pPr>
    </w:p>
    <w:p w14:paraId="73C5FB13" w14:textId="4D67EACB" w:rsidR="004E0516" w:rsidRDefault="004E0516" w:rsidP="004E0516">
      <w:pPr>
        <w:pStyle w:val="NormalWeb"/>
        <w:spacing w:before="0" w:beforeAutospacing="0" w:after="0" w:afterAutospacing="0"/>
        <w:jc w:val="both"/>
        <w:rPr>
          <w:ins w:id="22" w:author="Joseph Cogan [RPG]" w:date="2024-01-29T11:27:00Z"/>
          <w:rFonts w:asciiTheme="minorHAnsi" w:hAnsiTheme="minorHAnsi" w:cstheme="minorHAnsi"/>
          <w:b/>
          <w:bCs/>
          <w:color w:val="C00000"/>
        </w:rPr>
      </w:pPr>
      <w:r w:rsidRPr="00332156">
        <w:rPr>
          <w:rFonts w:asciiTheme="minorHAnsi" w:hAnsiTheme="minorHAnsi" w:cstheme="minorHAnsi"/>
          <w:b/>
          <w:bCs/>
          <w:color w:val="C00000"/>
        </w:rPr>
        <w:t xml:space="preserve">Figure 1: Overview of the </w:t>
      </w:r>
      <w:proofErr w:type="spellStart"/>
      <w:r w:rsidRPr="00332156">
        <w:rPr>
          <w:rFonts w:asciiTheme="minorHAnsi" w:hAnsiTheme="minorHAnsi" w:cstheme="minorHAnsi"/>
          <w:b/>
          <w:bCs/>
          <w:color w:val="C00000"/>
        </w:rPr>
        <w:t>RBPInper</w:t>
      </w:r>
      <w:proofErr w:type="spellEnd"/>
      <w:r w:rsidRPr="00332156">
        <w:rPr>
          <w:rFonts w:asciiTheme="minorHAnsi" w:hAnsiTheme="minorHAnsi" w:cstheme="minorHAnsi"/>
          <w:b/>
          <w:bCs/>
          <w:color w:val="C00000"/>
        </w:rPr>
        <w:t xml:space="preserve"> framework </w:t>
      </w:r>
      <w:r>
        <w:rPr>
          <w:rFonts w:asciiTheme="minorHAnsi" w:hAnsiTheme="minorHAnsi" w:cstheme="minorHAnsi"/>
          <w:b/>
          <w:bCs/>
          <w:color w:val="C00000"/>
        </w:rPr>
        <w:t>and robust discovery of RBP-interactomes</w:t>
      </w:r>
    </w:p>
    <w:p w14:paraId="26A74111" w14:textId="340BC7CB" w:rsidR="006056D7" w:rsidRPr="001D26CB" w:rsidRDefault="006056D7" w:rsidP="006056D7">
      <w:pPr>
        <w:pStyle w:val="NormalWeb"/>
        <w:spacing w:before="0" w:beforeAutospacing="0" w:after="0" w:afterAutospacing="0"/>
        <w:jc w:val="both"/>
        <w:rPr>
          <w:rFonts w:asciiTheme="minorHAnsi" w:hAnsiTheme="minorHAnsi" w:cstheme="minorHAnsi"/>
          <w:b/>
          <w:bCs/>
          <w:color w:val="C00000"/>
        </w:rPr>
      </w:pPr>
      <w:ins w:id="23" w:author="Joseph Cogan [RPG]" w:date="2024-01-29T11:27:00Z">
        <w:r w:rsidRPr="001D26CB">
          <w:rPr>
            <w:rFonts w:asciiTheme="minorHAnsi" w:hAnsiTheme="minorHAnsi" w:cstheme="minorHAnsi"/>
            <w:b/>
            <w:bCs/>
            <w:color w:val="C00000"/>
          </w:rPr>
          <w:t xml:space="preserve">(A) </w:t>
        </w:r>
        <w:r w:rsidRPr="004417F9">
          <w:rPr>
            <w:rFonts w:asciiTheme="minorHAnsi" w:hAnsiTheme="minorHAnsi" w:cstheme="minorHAnsi"/>
            <w:b/>
            <w:bCs/>
            <w:color w:val="C00000"/>
          </w:rPr>
          <w:t>Workflow schematic to be added. (B)</w:t>
        </w:r>
      </w:ins>
      <w:ins w:id="24" w:author="Joseph Cogan [RPG]" w:date="2024-01-29T11:28:00Z">
        <w:r w:rsidRPr="004417F9">
          <w:rPr>
            <w:rFonts w:asciiTheme="minorHAnsi" w:hAnsiTheme="minorHAnsi" w:cstheme="minorHAnsi"/>
            <w:b/>
            <w:bCs/>
            <w:color w:val="C00000"/>
          </w:rPr>
          <w:t xml:space="preserve"> Bar plot of generated hit count per SFPQ interactome dataset compared with </w:t>
        </w:r>
        <w:proofErr w:type="spellStart"/>
        <w:r w:rsidRPr="004417F9">
          <w:rPr>
            <w:rFonts w:asciiTheme="minorHAnsi" w:hAnsiTheme="minorHAnsi" w:cstheme="minorHAnsi"/>
            <w:b/>
            <w:bCs/>
            <w:color w:val="C00000"/>
          </w:rPr>
          <w:t>RBPInper</w:t>
        </w:r>
        <w:proofErr w:type="spellEnd"/>
        <w:r w:rsidRPr="004417F9">
          <w:rPr>
            <w:rFonts w:asciiTheme="minorHAnsi" w:hAnsiTheme="minorHAnsi" w:cstheme="minorHAnsi"/>
            <w:b/>
            <w:bCs/>
            <w:color w:val="C00000"/>
          </w:rPr>
          <w:t xml:space="preserve"> global SFPQ interactome. (C) Association of </w:t>
        </w:r>
        <w:r w:rsidRPr="004417F9">
          <w:rPr>
            <w:rFonts w:asciiTheme="minorHAnsi" w:hAnsiTheme="minorHAnsi" w:cstheme="minorHAnsi"/>
            <w:b/>
            <w:bCs/>
            <w:color w:val="C00000"/>
          </w:rPr>
          <w:lastRenderedPageBreak/>
          <w:t xml:space="preserve">PAR-CLIP enriched genes and </w:t>
        </w:r>
      </w:ins>
      <w:proofErr w:type="spellStart"/>
      <w:ins w:id="25" w:author="Joseph Cogan [RPG]" w:date="2024-01-29T11:29:00Z">
        <w:r w:rsidRPr="004417F9">
          <w:rPr>
            <w:rFonts w:asciiTheme="minorHAnsi" w:hAnsiTheme="minorHAnsi" w:cstheme="minorHAnsi"/>
            <w:b/>
            <w:bCs/>
            <w:color w:val="C00000"/>
          </w:rPr>
          <w:t>RBPInper</w:t>
        </w:r>
        <w:proofErr w:type="spellEnd"/>
        <w:r w:rsidRPr="004417F9">
          <w:rPr>
            <w:rFonts w:asciiTheme="minorHAnsi" w:hAnsiTheme="minorHAnsi" w:cstheme="minorHAnsi"/>
            <w:b/>
            <w:bCs/>
            <w:color w:val="C00000"/>
          </w:rPr>
          <w:t xml:space="preserve"> global SFPQ i</w:t>
        </w:r>
        <w:r w:rsidRPr="009755D9">
          <w:rPr>
            <w:rFonts w:asciiTheme="minorHAnsi" w:hAnsiTheme="minorHAnsi" w:cstheme="minorHAnsi"/>
            <w:b/>
            <w:bCs/>
            <w:color w:val="C00000"/>
          </w:rPr>
          <w:t>nteractome stratified by cell line (</w:t>
        </w:r>
        <w:r w:rsidRPr="001D26CB">
          <w:rPr>
            <w:rFonts w:asciiTheme="minorHAnsi" w:hAnsiTheme="minorHAnsi" w:cstheme="minorHAnsi"/>
            <w:b/>
            <w:bCs/>
            <w:color w:val="C00000"/>
          </w:rPr>
          <w:t>GSE113349</w:t>
        </w:r>
      </w:ins>
      <w:ins w:id="26" w:author="Joseph Cogan [RPG]" w:date="2024-01-29T11:30:00Z">
        <w:r w:rsidRPr="001D26CB">
          <w:rPr>
            <w:rFonts w:asciiTheme="minorHAnsi" w:hAnsiTheme="minorHAnsi" w:cstheme="minorHAnsi"/>
            <w:b/>
            <w:bCs/>
            <w:color w:val="C00000"/>
          </w:rPr>
          <w:t>; HeLa, U2OS</w:t>
        </w:r>
      </w:ins>
      <w:ins w:id="27" w:author="Joseph Cogan [RPG]" w:date="2024-01-29T11:29:00Z">
        <w:r w:rsidRPr="001D26CB">
          <w:rPr>
            <w:rFonts w:asciiTheme="minorHAnsi" w:hAnsiTheme="minorHAnsi" w:cstheme="minorHAnsi"/>
            <w:b/>
            <w:bCs/>
            <w:color w:val="C00000"/>
          </w:rPr>
          <w:t>)</w:t>
        </w:r>
      </w:ins>
      <w:ins w:id="28" w:author="Joseph Cogan [RPG]" w:date="2024-01-29T11:30:00Z">
        <w:r w:rsidRPr="001D26CB">
          <w:rPr>
            <w:rFonts w:asciiTheme="minorHAnsi" w:hAnsiTheme="minorHAnsi" w:cstheme="minorHAnsi"/>
            <w:b/>
            <w:bCs/>
            <w:color w:val="C00000"/>
          </w:rPr>
          <w:t xml:space="preserve">. Chi-squared tests (p) are indicated below panels. In and out represent genes overlapping or not overlapping with </w:t>
        </w:r>
      </w:ins>
      <w:proofErr w:type="spellStart"/>
      <w:ins w:id="29" w:author="Joseph Cogan [RPG]" w:date="2024-01-29T11:32:00Z">
        <w:r w:rsidRPr="001D26CB">
          <w:rPr>
            <w:rFonts w:asciiTheme="minorHAnsi" w:hAnsiTheme="minorHAnsi" w:cstheme="minorHAnsi"/>
            <w:b/>
            <w:bCs/>
            <w:color w:val="C00000"/>
          </w:rPr>
          <w:t>RBPInper</w:t>
        </w:r>
        <w:proofErr w:type="spellEnd"/>
        <w:r w:rsidRPr="001D26CB">
          <w:rPr>
            <w:rFonts w:asciiTheme="minorHAnsi" w:hAnsiTheme="minorHAnsi" w:cstheme="minorHAnsi"/>
            <w:b/>
            <w:bCs/>
            <w:color w:val="C00000"/>
          </w:rPr>
          <w:t xml:space="preserve"> global SFPQ interactome, respectively. (D) Functional grouping tree diagram of enriched biological processes associated with </w:t>
        </w:r>
      </w:ins>
      <w:ins w:id="30" w:author="Joseph Cogan [RPG]" w:date="2024-01-29T11:33:00Z">
        <w:r w:rsidRPr="001D26CB">
          <w:rPr>
            <w:rFonts w:asciiTheme="minorHAnsi" w:hAnsiTheme="minorHAnsi" w:cstheme="minorHAnsi"/>
            <w:b/>
            <w:bCs/>
            <w:color w:val="C00000"/>
          </w:rPr>
          <w:t>SFPQ interactors. Number of genes, total number of genes associated with given GO term. ‘</w:t>
        </w:r>
        <w:proofErr w:type="spellStart"/>
        <w:proofErr w:type="gramStart"/>
        <w:r w:rsidRPr="001D26CB">
          <w:rPr>
            <w:rFonts w:asciiTheme="minorHAnsi" w:hAnsiTheme="minorHAnsi" w:cstheme="minorHAnsi"/>
            <w:b/>
            <w:bCs/>
            <w:color w:val="C00000"/>
          </w:rPr>
          <w:t>p.adjust</w:t>
        </w:r>
        <w:proofErr w:type="spellEnd"/>
        <w:proofErr w:type="gramEnd"/>
        <w:r w:rsidRPr="001D26CB">
          <w:rPr>
            <w:rFonts w:asciiTheme="minorHAnsi" w:hAnsiTheme="minorHAnsi" w:cstheme="minorHAnsi"/>
            <w:b/>
            <w:bCs/>
            <w:color w:val="C00000"/>
          </w:rPr>
          <w:t>’, adjusted P-valu</w:t>
        </w:r>
      </w:ins>
      <w:ins w:id="31" w:author="Joseph Cogan [RPG]" w:date="2024-01-29T11:35:00Z">
        <w:r w:rsidRPr="001D26CB">
          <w:rPr>
            <w:rFonts w:asciiTheme="minorHAnsi" w:hAnsiTheme="minorHAnsi" w:cstheme="minorHAnsi"/>
            <w:b/>
            <w:bCs/>
            <w:color w:val="C00000"/>
          </w:rPr>
          <w:t>e</w:t>
        </w:r>
      </w:ins>
      <w:ins w:id="32" w:author="Joseph Cogan [RPG]" w:date="2024-01-29T11:33:00Z">
        <w:r w:rsidRPr="001D26CB">
          <w:rPr>
            <w:rFonts w:asciiTheme="minorHAnsi" w:hAnsiTheme="minorHAnsi" w:cstheme="minorHAnsi"/>
            <w:b/>
            <w:bCs/>
            <w:color w:val="C00000"/>
          </w:rPr>
          <w:t>s by</w:t>
        </w:r>
      </w:ins>
      <w:ins w:id="33" w:author="Joseph Cogan [RPG]" w:date="2024-01-29T11:37:00Z">
        <w:r w:rsidRPr="001D26CB">
          <w:rPr>
            <w:rFonts w:asciiTheme="minorHAnsi" w:hAnsiTheme="minorHAnsi" w:cstheme="minorHAnsi"/>
            <w:b/>
            <w:bCs/>
            <w:color w:val="C00000"/>
            <w:rPrChange w:id="34" w:author="Joseph Cogan [RPG]" w:date="2024-01-29T11:39:00Z">
              <w:rPr>
                <w:rFonts w:asciiTheme="minorHAnsi" w:hAnsiTheme="minorHAnsi" w:cstheme="minorHAnsi"/>
                <w:b/>
                <w:bCs/>
                <w:color w:val="C00000"/>
                <w:sz w:val="22"/>
              </w:rPr>
            </w:rPrChange>
          </w:rPr>
          <w:t xml:space="preserve"> </w:t>
        </w:r>
      </w:ins>
      <w:ins w:id="35" w:author="Joseph Cogan [RPG]" w:date="2024-01-29T11:34:00Z">
        <w:r w:rsidRPr="001D26CB">
          <w:rPr>
            <w:rFonts w:asciiTheme="minorHAnsi" w:hAnsiTheme="minorHAnsi" w:cstheme="minorHAnsi"/>
            <w:b/>
            <w:bCs/>
            <w:color w:val="C00000"/>
          </w:rPr>
          <w:t xml:space="preserve">FDR. </w:t>
        </w:r>
      </w:ins>
      <w:ins w:id="36" w:author="Joseph Cogan [RPG]" w:date="2024-01-29T11:35:00Z">
        <w:r w:rsidRPr="001D26CB">
          <w:rPr>
            <w:rFonts w:asciiTheme="minorHAnsi" w:hAnsiTheme="minorHAnsi" w:cstheme="minorHAnsi"/>
            <w:b/>
            <w:bCs/>
            <w:color w:val="C00000"/>
          </w:rPr>
          <w:t>(E)</w:t>
        </w:r>
        <w:r w:rsidRPr="004417F9">
          <w:rPr>
            <w:rFonts w:asciiTheme="minorHAnsi" w:hAnsiTheme="minorHAnsi" w:cstheme="minorHAnsi"/>
            <w:b/>
            <w:bCs/>
            <w:color w:val="C00000"/>
          </w:rPr>
          <w:t xml:space="preserve"> </w:t>
        </w:r>
      </w:ins>
      <w:ins w:id="37" w:author="Joseph Cogan [RPG]" w:date="2024-01-29T11:42:00Z">
        <w:r w:rsidR="001D26CB">
          <w:rPr>
            <w:rFonts w:asciiTheme="minorHAnsi" w:hAnsiTheme="minorHAnsi" w:cstheme="minorHAnsi"/>
            <w:b/>
            <w:bCs/>
            <w:color w:val="C00000"/>
          </w:rPr>
          <w:t xml:space="preserve">Bar plot of percentage overlap between PAR-CLIP </w:t>
        </w:r>
      </w:ins>
      <w:ins w:id="38" w:author="Joseph Cogan [RPG]" w:date="2024-01-29T11:44:00Z">
        <w:r w:rsidR="001D26CB">
          <w:rPr>
            <w:rFonts w:asciiTheme="minorHAnsi" w:hAnsiTheme="minorHAnsi" w:cstheme="minorHAnsi"/>
            <w:b/>
            <w:bCs/>
            <w:color w:val="C00000"/>
          </w:rPr>
          <w:t xml:space="preserve">SFPQ enriched genes and </w:t>
        </w:r>
      </w:ins>
      <w:proofErr w:type="spellStart"/>
      <w:ins w:id="39" w:author="Joseph Cogan [RPG]" w:date="2024-01-29T11:45:00Z">
        <w:r w:rsidR="001D26CB">
          <w:rPr>
            <w:rFonts w:asciiTheme="minorHAnsi" w:hAnsiTheme="minorHAnsi" w:cstheme="minorHAnsi"/>
            <w:b/>
            <w:bCs/>
            <w:color w:val="C00000"/>
          </w:rPr>
          <w:t>RBPInper</w:t>
        </w:r>
        <w:proofErr w:type="spellEnd"/>
        <w:r w:rsidR="001D26CB">
          <w:rPr>
            <w:rFonts w:asciiTheme="minorHAnsi" w:hAnsiTheme="minorHAnsi" w:cstheme="minorHAnsi"/>
            <w:b/>
            <w:bCs/>
            <w:color w:val="C00000"/>
          </w:rPr>
          <w:t xml:space="preserve"> </w:t>
        </w:r>
      </w:ins>
      <w:ins w:id="40" w:author="Joseph Cogan [RPG]" w:date="2024-01-29T11:44:00Z">
        <w:r w:rsidR="001D26CB">
          <w:rPr>
            <w:rFonts w:asciiTheme="minorHAnsi" w:hAnsiTheme="minorHAnsi" w:cstheme="minorHAnsi"/>
            <w:b/>
            <w:bCs/>
            <w:color w:val="C00000"/>
          </w:rPr>
          <w:t xml:space="preserve">global SFPQ interactome or individual interactome datasets. </w:t>
        </w:r>
      </w:ins>
    </w:p>
    <w:p w14:paraId="4529879F" w14:textId="77777777" w:rsidR="004E0516" w:rsidRDefault="004E0516" w:rsidP="00A32ECD">
      <w:pPr>
        <w:pStyle w:val="NormalWeb"/>
        <w:spacing w:before="0" w:beforeAutospacing="0" w:after="0" w:afterAutospacing="0"/>
        <w:jc w:val="both"/>
        <w:rPr>
          <w:rFonts w:asciiTheme="minorHAnsi" w:hAnsiTheme="minorHAnsi" w:cstheme="minorHAnsi"/>
          <w:u w:val="single"/>
        </w:rPr>
      </w:pPr>
      <w:r w:rsidRPr="004E0516">
        <w:rPr>
          <w:rFonts w:asciiTheme="minorHAnsi" w:hAnsiTheme="minorHAnsi" w:cstheme="minorHAnsi"/>
          <w:u w:val="single"/>
        </w:rPr>
        <w:t>&gt;&gt;&gt; Natalia/Rene to add missing Figure A, Joe you can have a go with adding the figure legends.</w:t>
      </w:r>
    </w:p>
    <w:p w14:paraId="0115E9A6" w14:textId="3A54CC8C" w:rsidR="00BD4CF0" w:rsidRPr="004E0516" w:rsidRDefault="00A4336E" w:rsidP="00A32ECD">
      <w:pPr>
        <w:pStyle w:val="NormalWeb"/>
        <w:spacing w:before="0" w:beforeAutospacing="0" w:after="0" w:afterAutospacing="0"/>
        <w:jc w:val="both"/>
        <w:rPr>
          <w:rFonts w:asciiTheme="minorHAnsi" w:hAnsiTheme="minorHAnsi" w:cstheme="minorHAnsi"/>
          <w:u w:val="single"/>
        </w:rPr>
      </w:pPr>
      <w:r w:rsidRPr="00652E8B">
        <w:rPr>
          <w:rFonts w:asciiTheme="minorHAnsi" w:hAnsiTheme="minorHAnsi" w:cstheme="minorHAnsi"/>
        </w:rPr>
        <w:t xml:space="preserve">We next evaluated the biological processes associated with </w:t>
      </w:r>
      <w:r w:rsidR="003B7DD9" w:rsidRPr="00652E8B">
        <w:rPr>
          <w:rFonts w:asciiTheme="minorHAnsi" w:hAnsiTheme="minorHAnsi" w:cstheme="minorHAnsi"/>
        </w:rPr>
        <w:t xml:space="preserve">the </w:t>
      </w:r>
      <w:r w:rsidRPr="00652E8B">
        <w:rPr>
          <w:rFonts w:asciiTheme="minorHAnsi" w:hAnsiTheme="minorHAnsi" w:cstheme="minorHAnsi"/>
        </w:rPr>
        <w:t>interactors</w:t>
      </w:r>
      <w:r w:rsidR="003B7DD9" w:rsidRPr="00652E8B">
        <w:rPr>
          <w:rFonts w:asciiTheme="minorHAnsi" w:hAnsiTheme="minorHAnsi" w:cstheme="minorHAnsi"/>
        </w:rPr>
        <w:t xml:space="preserve"> using </w:t>
      </w:r>
      <w:r w:rsidRPr="00652E8B">
        <w:rPr>
          <w:rFonts w:asciiTheme="minorHAnsi" w:hAnsiTheme="minorHAnsi" w:cstheme="minorHAnsi"/>
        </w:rPr>
        <w:t>gene ontology analysis</w:t>
      </w:r>
      <w:r w:rsidR="003B7DD9" w:rsidRPr="00652E8B">
        <w:rPr>
          <w:rFonts w:asciiTheme="minorHAnsi" w:hAnsiTheme="minorHAnsi" w:cstheme="minorHAnsi"/>
        </w:rPr>
        <w:t xml:space="preserve">. </w:t>
      </w:r>
      <w:r w:rsidR="007E0D87" w:rsidRPr="007E0D87">
        <w:rPr>
          <w:rFonts w:asciiTheme="minorHAnsi" w:hAnsiTheme="minorHAnsi" w:cstheme="minorHAnsi"/>
        </w:rPr>
        <w:t>We observe</w:t>
      </w:r>
      <w:r w:rsidR="007B65AA">
        <w:rPr>
          <w:rFonts w:asciiTheme="minorHAnsi" w:hAnsiTheme="minorHAnsi" w:cstheme="minorHAnsi"/>
        </w:rPr>
        <w:t>d</w:t>
      </w:r>
      <w:r w:rsidR="007E0D87" w:rsidRPr="007E0D87">
        <w:rPr>
          <w:rFonts w:asciiTheme="minorHAnsi" w:hAnsiTheme="minorHAnsi" w:cstheme="minorHAnsi"/>
        </w:rPr>
        <w:t xml:space="preserve"> that SFPQ </w:t>
      </w:r>
      <w:r w:rsidR="007E0D87">
        <w:rPr>
          <w:rFonts w:asciiTheme="minorHAnsi" w:hAnsiTheme="minorHAnsi" w:cstheme="minorHAnsi"/>
        </w:rPr>
        <w:t>interactors are associated with</w:t>
      </w:r>
      <w:r w:rsidR="007E0D87" w:rsidRPr="007E0D87">
        <w:rPr>
          <w:rFonts w:asciiTheme="minorHAnsi" w:hAnsiTheme="minorHAnsi" w:cstheme="minorHAnsi"/>
        </w:rPr>
        <w:t xml:space="preserve"> a </w:t>
      </w:r>
      <w:r w:rsidR="007E0D87">
        <w:rPr>
          <w:rFonts w:asciiTheme="minorHAnsi" w:hAnsiTheme="minorHAnsi" w:cstheme="minorHAnsi"/>
        </w:rPr>
        <w:t xml:space="preserve">wide </w:t>
      </w:r>
      <w:r w:rsidR="007E0D87" w:rsidRPr="007E0D87">
        <w:rPr>
          <w:rFonts w:asciiTheme="minorHAnsi" w:hAnsiTheme="minorHAnsi" w:cstheme="minorHAnsi"/>
        </w:rPr>
        <w:t xml:space="preserve">range of biological processes, </w:t>
      </w:r>
      <w:r w:rsidR="007E0D87">
        <w:rPr>
          <w:rFonts w:asciiTheme="minorHAnsi" w:hAnsiTheme="minorHAnsi" w:cstheme="minorHAnsi"/>
        </w:rPr>
        <w:t xml:space="preserve">including cell cycle, chromatin organisation, cell-cell communication, biomolecule transport (Figure </w:t>
      </w:r>
      <w:r w:rsidR="00B911E1">
        <w:rPr>
          <w:rFonts w:asciiTheme="minorHAnsi" w:hAnsiTheme="minorHAnsi" w:cstheme="minorHAnsi"/>
        </w:rPr>
        <w:t>1D</w:t>
      </w:r>
      <w:r w:rsidR="007B65AA">
        <w:rPr>
          <w:rFonts w:asciiTheme="minorHAnsi" w:hAnsiTheme="minorHAnsi" w:cstheme="minorHAnsi"/>
        </w:rPr>
        <w:t>, Table S2</w:t>
      </w:r>
      <w:r w:rsidR="007E0D87">
        <w:rPr>
          <w:rFonts w:asciiTheme="minorHAnsi" w:hAnsiTheme="minorHAnsi" w:cstheme="minorHAnsi"/>
        </w:rPr>
        <w:t xml:space="preserve">), consistent with the multifunctional role of SFPQ signalling. Several of the enriched ontologies, such as </w:t>
      </w:r>
      <w:r w:rsidR="00296452">
        <w:rPr>
          <w:rFonts w:asciiTheme="minorHAnsi" w:hAnsiTheme="minorHAnsi" w:cstheme="minorHAnsi"/>
        </w:rPr>
        <w:t xml:space="preserve">heterochromatin formation and WNT signalling has not been previously linked to SFPQ (Table S2), confirming that </w:t>
      </w:r>
      <w:proofErr w:type="spellStart"/>
      <w:r w:rsidR="00296452">
        <w:rPr>
          <w:rFonts w:asciiTheme="minorHAnsi" w:hAnsiTheme="minorHAnsi" w:cstheme="minorHAnsi"/>
        </w:rPr>
        <w:t>RBPInper</w:t>
      </w:r>
      <w:proofErr w:type="spellEnd"/>
      <w:r w:rsidR="00296452">
        <w:rPr>
          <w:rFonts w:asciiTheme="minorHAnsi" w:hAnsiTheme="minorHAnsi" w:cstheme="minorHAnsi"/>
        </w:rPr>
        <w:t xml:space="preserve"> provide </w:t>
      </w:r>
      <w:r w:rsidR="007B65AA">
        <w:rPr>
          <w:rFonts w:asciiTheme="minorHAnsi" w:hAnsiTheme="minorHAnsi" w:cstheme="minorHAnsi"/>
        </w:rPr>
        <w:t xml:space="preserve">new biological </w:t>
      </w:r>
      <w:r w:rsidR="00296452">
        <w:rPr>
          <w:rFonts w:asciiTheme="minorHAnsi" w:hAnsiTheme="minorHAnsi" w:cstheme="minorHAnsi"/>
        </w:rPr>
        <w:t>insight for understanding the function of RBPs.</w:t>
      </w:r>
    </w:p>
    <w:p w14:paraId="2F366CBE" w14:textId="77777777" w:rsidR="005079CB" w:rsidRDefault="005079CB" w:rsidP="00A32ECD">
      <w:pPr>
        <w:pStyle w:val="NormalWeb"/>
        <w:spacing w:before="0" w:beforeAutospacing="0" w:after="0" w:afterAutospacing="0"/>
        <w:jc w:val="both"/>
        <w:rPr>
          <w:rFonts w:asciiTheme="minorHAnsi" w:hAnsiTheme="minorHAnsi" w:cstheme="minorHAnsi"/>
        </w:rPr>
      </w:pPr>
    </w:p>
    <w:p w14:paraId="7EE210B6" w14:textId="5590B7FD" w:rsidR="00FE5217" w:rsidRPr="004A07A9" w:rsidRDefault="005079CB" w:rsidP="00A32ECD">
      <w:pPr>
        <w:pStyle w:val="NormalWeb"/>
        <w:spacing w:before="0" w:beforeAutospacing="0" w:after="0" w:afterAutospacing="0"/>
        <w:jc w:val="both"/>
        <w:rPr>
          <w:rFonts w:asciiTheme="minorHAnsi" w:hAnsiTheme="minorHAnsi" w:cstheme="minorHAnsi"/>
          <w:color w:val="C00000"/>
        </w:rPr>
      </w:pPr>
      <w:proofErr w:type="gramStart"/>
      <w:r>
        <w:rPr>
          <w:rFonts w:asciiTheme="minorHAnsi" w:hAnsiTheme="minorHAnsi" w:cstheme="minorHAnsi"/>
        </w:rPr>
        <w:t>Finally</w:t>
      </w:r>
      <w:proofErr w:type="gramEnd"/>
      <w:del w:id="41" w:author="Joseph Cogan [RPG]" w:date="2024-01-29T10:46:00Z">
        <w:r w:rsidDel="000874A2">
          <w:rPr>
            <w:rFonts w:asciiTheme="minorHAnsi" w:hAnsiTheme="minorHAnsi" w:cstheme="minorHAnsi"/>
          </w:rPr>
          <w:delText xml:space="preserve"> </w:delText>
        </w:r>
      </w:del>
      <w:r>
        <w:rPr>
          <w:rFonts w:asciiTheme="minorHAnsi" w:hAnsiTheme="minorHAnsi" w:cstheme="minorHAnsi"/>
        </w:rPr>
        <w:t xml:space="preserve">, to assess the performance of the global integration approach against the individual </w:t>
      </w:r>
      <w:r w:rsidR="00F70581">
        <w:rPr>
          <w:rFonts w:asciiTheme="minorHAnsi" w:hAnsiTheme="minorHAnsi" w:cstheme="minorHAnsi"/>
        </w:rPr>
        <w:t>samples</w:t>
      </w:r>
      <w:r>
        <w:rPr>
          <w:rFonts w:asciiTheme="minorHAnsi" w:hAnsiTheme="minorHAnsi" w:cstheme="minorHAnsi"/>
        </w:rPr>
        <w:t xml:space="preserve">, we called interactors for each profile individually using adjusted p &lt; 0.05. </w:t>
      </w:r>
      <w:r w:rsidR="00FE5217">
        <w:rPr>
          <w:rFonts w:asciiTheme="minorHAnsi" w:hAnsiTheme="minorHAnsi" w:cstheme="minorHAnsi"/>
        </w:rPr>
        <w:t>Interrogating</w:t>
      </w:r>
      <w:r>
        <w:rPr>
          <w:rFonts w:asciiTheme="minorHAnsi" w:hAnsiTheme="minorHAnsi" w:cstheme="minorHAnsi"/>
        </w:rPr>
        <w:t xml:space="preserve"> the overlap </w:t>
      </w:r>
      <w:r w:rsidR="00FE5217">
        <w:rPr>
          <w:rFonts w:asciiTheme="minorHAnsi" w:hAnsiTheme="minorHAnsi" w:cstheme="minorHAnsi"/>
        </w:rPr>
        <w:t xml:space="preserve">between interactors across the profiles and </w:t>
      </w:r>
      <w:r>
        <w:rPr>
          <w:rFonts w:asciiTheme="minorHAnsi" w:hAnsiTheme="minorHAnsi" w:cstheme="minorHAnsi"/>
        </w:rPr>
        <w:t>the independent PAR-CLIP data revealed</w:t>
      </w:r>
      <w:r w:rsidR="00FE5217">
        <w:rPr>
          <w:rFonts w:asciiTheme="minorHAnsi" w:hAnsiTheme="minorHAnsi" w:cstheme="minorHAnsi"/>
        </w:rPr>
        <w:t xml:space="preserve"> surprisingly high overlap</w:t>
      </w:r>
      <w:r w:rsidR="00A40D99">
        <w:rPr>
          <w:rFonts w:asciiTheme="minorHAnsi" w:hAnsiTheme="minorHAnsi" w:cstheme="minorHAnsi"/>
        </w:rPr>
        <w:t xml:space="preserve"> compared to </w:t>
      </w:r>
      <w:r w:rsidR="004A07A9">
        <w:rPr>
          <w:rFonts w:asciiTheme="minorHAnsi" w:hAnsiTheme="minorHAnsi" w:cstheme="minorHAnsi"/>
        </w:rPr>
        <w:t xml:space="preserve">using </w:t>
      </w:r>
      <w:r w:rsidR="00A40D99">
        <w:rPr>
          <w:rFonts w:asciiTheme="minorHAnsi" w:hAnsiTheme="minorHAnsi" w:cstheme="minorHAnsi"/>
        </w:rPr>
        <w:t>individual samples</w:t>
      </w:r>
      <w:r w:rsidR="00FE5217">
        <w:rPr>
          <w:rFonts w:asciiTheme="minorHAnsi" w:hAnsiTheme="minorHAnsi" w:cstheme="minorHAnsi"/>
        </w:rPr>
        <w:t xml:space="preserve"> (Figure </w:t>
      </w:r>
      <w:r w:rsidR="00B911E1">
        <w:rPr>
          <w:rFonts w:asciiTheme="minorHAnsi" w:hAnsiTheme="minorHAnsi" w:cstheme="minorHAnsi"/>
        </w:rPr>
        <w:t>1E</w:t>
      </w:r>
      <w:r w:rsidR="00FE5217">
        <w:rPr>
          <w:rFonts w:asciiTheme="minorHAnsi" w:hAnsiTheme="minorHAnsi" w:cstheme="minorHAnsi"/>
        </w:rPr>
        <w:t xml:space="preserve">). </w:t>
      </w:r>
      <w:proofErr w:type="spellStart"/>
      <w:r w:rsidR="00FE5217">
        <w:rPr>
          <w:rFonts w:asciiTheme="minorHAnsi" w:hAnsiTheme="minorHAnsi" w:cstheme="minorHAnsi"/>
        </w:rPr>
        <w:t>RBPInper</w:t>
      </w:r>
      <w:proofErr w:type="spellEnd"/>
      <w:r w:rsidR="00FE5217">
        <w:rPr>
          <w:rFonts w:asciiTheme="minorHAnsi" w:hAnsiTheme="minorHAnsi" w:cstheme="minorHAnsi"/>
        </w:rPr>
        <w:t xml:space="preserve"> had the highest </w:t>
      </w:r>
      <w:r w:rsidR="004A07A9">
        <w:rPr>
          <w:rFonts w:asciiTheme="minorHAnsi" w:hAnsiTheme="minorHAnsi" w:cstheme="minorHAnsi"/>
        </w:rPr>
        <w:t xml:space="preserve">average </w:t>
      </w:r>
      <w:r w:rsidR="00FE5217">
        <w:rPr>
          <w:rFonts w:asciiTheme="minorHAnsi" w:hAnsiTheme="minorHAnsi" w:cstheme="minorHAnsi"/>
        </w:rPr>
        <w:t xml:space="preserve">overlap percentage </w:t>
      </w:r>
      <w:r w:rsidR="00FE5217" w:rsidRPr="000005FD">
        <w:rPr>
          <w:rFonts w:asciiTheme="minorHAnsi" w:hAnsiTheme="minorHAnsi" w:cstheme="minorHAnsi"/>
          <w:color w:val="000000" w:themeColor="text1"/>
        </w:rPr>
        <w:t>(</w:t>
      </w:r>
      <w:r w:rsidR="004A07A9" w:rsidRPr="000005FD">
        <w:rPr>
          <w:rFonts w:asciiTheme="minorHAnsi" w:hAnsiTheme="minorHAnsi" w:cstheme="minorHAnsi"/>
          <w:color w:val="000000" w:themeColor="text1"/>
        </w:rPr>
        <w:t>61%</w:t>
      </w:r>
      <w:r w:rsidR="00FE5217" w:rsidRPr="000005FD">
        <w:rPr>
          <w:rFonts w:asciiTheme="minorHAnsi" w:hAnsiTheme="minorHAnsi" w:cstheme="minorHAnsi"/>
          <w:color w:val="000000" w:themeColor="text1"/>
        </w:rPr>
        <w:t xml:space="preserve">) compared to </w:t>
      </w:r>
      <w:proofErr w:type="spellStart"/>
      <w:r w:rsidR="004A07A9" w:rsidRPr="000005FD">
        <w:rPr>
          <w:rFonts w:asciiTheme="minorHAnsi" w:hAnsiTheme="minorHAnsi" w:cstheme="minorHAnsi"/>
          <w:color w:val="000000" w:themeColor="text1"/>
        </w:rPr>
        <w:t>Omera</w:t>
      </w:r>
      <w:proofErr w:type="spellEnd"/>
      <w:r w:rsidR="00FE5217" w:rsidRPr="000005FD">
        <w:rPr>
          <w:rFonts w:asciiTheme="minorHAnsi" w:hAnsiTheme="minorHAnsi" w:cstheme="minorHAnsi"/>
          <w:color w:val="000000" w:themeColor="text1"/>
        </w:rPr>
        <w:t xml:space="preserve"> (</w:t>
      </w:r>
      <w:r w:rsidR="004A07A9" w:rsidRPr="000005FD">
        <w:rPr>
          <w:rFonts w:asciiTheme="minorHAnsi" w:hAnsiTheme="minorHAnsi" w:cstheme="minorHAnsi"/>
          <w:color w:val="000000" w:themeColor="text1"/>
        </w:rPr>
        <w:t>45%</w:t>
      </w:r>
      <w:r w:rsidR="00FE5217" w:rsidRPr="000005FD">
        <w:rPr>
          <w:rFonts w:asciiTheme="minorHAnsi" w:hAnsiTheme="minorHAnsi" w:cstheme="minorHAnsi"/>
          <w:color w:val="000000" w:themeColor="text1"/>
        </w:rPr>
        <w:t xml:space="preserve">), </w:t>
      </w:r>
      <w:r w:rsidR="004A07A9" w:rsidRPr="000005FD">
        <w:rPr>
          <w:rFonts w:asciiTheme="minorHAnsi" w:hAnsiTheme="minorHAnsi" w:cstheme="minorHAnsi"/>
          <w:color w:val="000000" w:themeColor="text1"/>
        </w:rPr>
        <w:t>Omera1</w:t>
      </w:r>
      <w:r w:rsidR="00FE5217" w:rsidRPr="000005FD">
        <w:rPr>
          <w:rFonts w:asciiTheme="minorHAnsi" w:hAnsiTheme="minorHAnsi" w:cstheme="minorHAnsi"/>
          <w:color w:val="000000" w:themeColor="text1"/>
        </w:rPr>
        <w:t xml:space="preserve"> (</w:t>
      </w:r>
      <w:r w:rsidR="004A07A9" w:rsidRPr="000005FD">
        <w:rPr>
          <w:rFonts w:asciiTheme="minorHAnsi" w:hAnsiTheme="minorHAnsi" w:cstheme="minorHAnsi"/>
          <w:color w:val="000000" w:themeColor="text1"/>
        </w:rPr>
        <w:t>40%</w:t>
      </w:r>
      <w:r w:rsidR="00FE5217" w:rsidRPr="000005FD">
        <w:rPr>
          <w:rFonts w:asciiTheme="minorHAnsi" w:hAnsiTheme="minorHAnsi" w:cstheme="minorHAnsi"/>
          <w:color w:val="000000" w:themeColor="text1"/>
        </w:rPr>
        <w:t xml:space="preserve">), </w:t>
      </w:r>
      <w:r w:rsidR="004A07A9" w:rsidRPr="000005FD">
        <w:rPr>
          <w:rFonts w:asciiTheme="minorHAnsi" w:hAnsiTheme="minorHAnsi" w:cstheme="minorHAnsi"/>
          <w:color w:val="000000" w:themeColor="text1"/>
        </w:rPr>
        <w:t xml:space="preserve">ENCFF417EZT </w:t>
      </w:r>
      <w:r w:rsidR="00FE5217" w:rsidRPr="000005FD">
        <w:rPr>
          <w:rFonts w:asciiTheme="minorHAnsi" w:hAnsiTheme="minorHAnsi" w:cstheme="minorHAnsi"/>
          <w:color w:val="000000" w:themeColor="text1"/>
        </w:rPr>
        <w:t>(</w:t>
      </w:r>
      <w:r w:rsidR="004A07A9" w:rsidRPr="000005FD">
        <w:rPr>
          <w:rFonts w:asciiTheme="minorHAnsi" w:hAnsiTheme="minorHAnsi" w:cstheme="minorHAnsi"/>
          <w:color w:val="000000" w:themeColor="text1"/>
        </w:rPr>
        <w:t>21%</w:t>
      </w:r>
      <w:r w:rsidR="00FE5217" w:rsidRPr="000005FD">
        <w:rPr>
          <w:rFonts w:asciiTheme="minorHAnsi" w:hAnsiTheme="minorHAnsi" w:cstheme="minorHAnsi"/>
          <w:color w:val="000000" w:themeColor="text1"/>
        </w:rPr>
        <w:t>)</w:t>
      </w:r>
      <w:r w:rsidR="004A07A9" w:rsidRPr="000005FD">
        <w:rPr>
          <w:rFonts w:asciiTheme="minorHAnsi" w:hAnsiTheme="minorHAnsi" w:cstheme="minorHAnsi"/>
          <w:color w:val="000000" w:themeColor="text1"/>
        </w:rPr>
        <w:t xml:space="preserve">, ENCFF960OTE </w:t>
      </w:r>
      <w:r w:rsidR="00FE5217" w:rsidRPr="000005FD">
        <w:rPr>
          <w:rFonts w:asciiTheme="minorHAnsi" w:hAnsiTheme="minorHAnsi" w:cstheme="minorHAnsi"/>
          <w:color w:val="000000" w:themeColor="text1"/>
        </w:rPr>
        <w:t>(</w:t>
      </w:r>
      <w:r w:rsidR="004A07A9" w:rsidRPr="000005FD">
        <w:rPr>
          <w:rFonts w:asciiTheme="minorHAnsi" w:hAnsiTheme="minorHAnsi" w:cstheme="minorHAnsi"/>
          <w:color w:val="000000" w:themeColor="text1"/>
        </w:rPr>
        <w:t>17%</w:t>
      </w:r>
      <w:r w:rsidR="00FE5217" w:rsidRPr="000005FD">
        <w:rPr>
          <w:rFonts w:asciiTheme="minorHAnsi" w:hAnsiTheme="minorHAnsi" w:cstheme="minorHAnsi"/>
          <w:color w:val="000000" w:themeColor="text1"/>
        </w:rPr>
        <w:t>)</w:t>
      </w:r>
      <w:r w:rsidR="00BA7335" w:rsidRPr="000005FD">
        <w:rPr>
          <w:rFonts w:asciiTheme="minorHAnsi" w:hAnsiTheme="minorHAnsi" w:cstheme="minorHAnsi"/>
          <w:color w:val="000000" w:themeColor="text1"/>
        </w:rPr>
        <w:t xml:space="preserve"> </w:t>
      </w:r>
      <w:r w:rsidR="004A07A9" w:rsidRPr="000005FD">
        <w:rPr>
          <w:rFonts w:asciiTheme="minorHAnsi" w:hAnsiTheme="minorHAnsi" w:cstheme="minorHAnsi"/>
          <w:color w:val="000000" w:themeColor="text1"/>
        </w:rPr>
        <w:t xml:space="preserve">and GSE157622 (5%) </w:t>
      </w:r>
      <w:r w:rsidR="00BA7335" w:rsidRPr="000005FD">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1E</w:t>
      </w:r>
      <w:r w:rsidR="00BA7335" w:rsidRPr="000005FD">
        <w:rPr>
          <w:rFonts w:asciiTheme="minorHAnsi" w:hAnsiTheme="minorHAnsi" w:cstheme="minorHAnsi"/>
          <w:color w:val="000000" w:themeColor="text1"/>
        </w:rPr>
        <w:t>)</w:t>
      </w:r>
      <w:r w:rsidR="00FE5217" w:rsidRPr="000005FD">
        <w:rPr>
          <w:rFonts w:asciiTheme="minorHAnsi" w:hAnsiTheme="minorHAnsi" w:cstheme="minorHAnsi"/>
          <w:color w:val="000000" w:themeColor="text1"/>
        </w:rPr>
        <w:t>. Although</w:t>
      </w:r>
      <w:r w:rsidR="004A07A9" w:rsidRPr="000005FD">
        <w:rPr>
          <w:rFonts w:asciiTheme="minorHAnsi" w:hAnsiTheme="minorHAnsi" w:cstheme="minorHAnsi"/>
          <w:color w:val="000000" w:themeColor="text1"/>
        </w:rPr>
        <w:t xml:space="preserve"> samples ENCSR535YPK, ENCSR782MXN, GSE149370 and GSE157622.1 had average overlap of less than 1%, </w:t>
      </w:r>
      <w:r w:rsidR="00FE5217" w:rsidRPr="000005FD">
        <w:rPr>
          <w:rFonts w:asciiTheme="minorHAnsi" w:hAnsiTheme="minorHAnsi" w:cstheme="minorHAnsi"/>
          <w:color w:val="000000" w:themeColor="text1"/>
        </w:rPr>
        <w:t xml:space="preserve">this is potentially due to </w:t>
      </w:r>
      <w:r w:rsidR="004A07A9" w:rsidRPr="000005FD">
        <w:rPr>
          <w:rFonts w:asciiTheme="minorHAnsi" w:hAnsiTheme="minorHAnsi" w:cstheme="minorHAnsi"/>
          <w:color w:val="000000" w:themeColor="text1"/>
        </w:rPr>
        <w:t>fewer interactor calls</w:t>
      </w:r>
      <w:r w:rsidR="000005FD" w:rsidRPr="000005FD">
        <w:rPr>
          <w:rFonts w:asciiTheme="minorHAnsi" w:hAnsiTheme="minorHAnsi" w:cstheme="minorHAnsi"/>
          <w:color w:val="000000" w:themeColor="text1"/>
        </w:rPr>
        <w:t xml:space="preserve"> </w:t>
      </w:r>
      <w:r w:rsidR="00FE5217" w:rsidRPr="000005FD">
        <w:rPr>
          <w:rFonts w:asciiTheme="minorHAnsi" w:hAnsiTheme="minorHAnsi" w:cstheme="minorHAnsi"/>
          <w:color w:val="000000" w:themeColor="text1"/>
        </w:rPr>
        <w:t>(</w:t>
      </w:r>
      <w:r w:rsidR="000005FD" w:rsidRPr="000005FD">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1E</w:t>
      </w:r>
      <w:r w:rsidR="00FE5217" w:rsidRPr="000005FD">
        <w:rPr>
          <w:rFonts w:asciiTheme="minorHAnsi" w:hAnsiTheme="minorHAnsi" w:cstheme="minorHAnsi"/>
          <w:color w:val="000000" w:themeColor="text1"/>
        </w:rPr>
        <w:t xml:space="preserve">). </w:t>
      </w:r>
      <w:r w:rsidR="00FE5217">
        <w:rPr>
          <w:rFonts w:asciiTheme="minorHAnsi" w:hAnsiTheme="minorHAnsi" w:cstheme="minorHAnsi"/>
        </w:rPr>
        <w:t xml:space="preserve">The high overlap of </w:t>
      </w:r>
      <w:proofErr w:type="spellStart"/>
      <w:r w:rsidR="00FE5217">
        <w:rPr>
          <w:rFonts w:asciiTheme="minorHAnsi" w:hAnsiTheme="minorHAnsi" w:cstheme="minorHAnsi"/>
        </w:rPr>
        <w:t>RBPInper</w:t>
      </w:r>
      <w:proofErr w:type="spellEnd"/>
      <w:r w:rsidR="00FE5217">
        <w:rPr>
          <w:rFonts w:asciiTheme="minorHAnsi" w:hAnsiTheme="minorHAnsi" w:cstheme="minorHAnsi"/>
        </w:rPr>
        <w:t xml:space="preserve"> is due to the robustness of the two step meta-analysis integration (see Materials and Methods).</w:t>
      </w:r>
    </w:p>
    <w:p w14:paraId="05140C99" w14:textId="77777777" w:rsidR="00B34463" w:rsidRDefault="00B34463" w:rsidP="00A32ECD">
      <w:pPr>
        <w:pStyle w:val="NormalWeb"/>
        <w:spacing w:before="0" w:beforeAutospacing="0" w:after="0" w:afterAutospacing="0"/>
        <w:jc w:val="both"/>
        <w:rPr>
          <w:rFonts w:asciiTheme="minorHAnsi" w:hAnsiTheme="minorHAnsi" w:cstheme="minorHAnsi"/>
        </w:rPr>
      </w:pPr>
    </w:p>
    <w:p w14:paraId="7CF06C18" w14:textId="66DADE99" w:rsidR="00B34463" w:rsidRPr="00B34463"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3.2 </w:t>
      </w:r>
      <w:r w:rsidR="00705A4F">
        <w:rPr>
          <w:rFonts w:asciiTheme="minorHAnsi" w:hAnsiTheme="minorHAnsi" w:cstheme="minorHAnsi"/>
          <w:b/>
          <w:bCs/>
        </w:rPr>
        <w:t>Genome</w:t>
      </w:r>
      <w:r w:rsidR="00705A4F" w:rsidRPr="00652E8B">
        <w:rPr>
          <w:rFonts w:asciiTheme="minorHAnsi" w:hAnsiTheme="minorHAnsi" w:cstheme="minorHAnsi"/>
          <w:b/>
          <w:bCs/>
        </w:rPr>
        <w:t>-</w:t>
      </w:r>
      <w:r w:rsidR="008D13BF">
        <w:rPr>
          <w:rFonts w:asciiTheme="minorHAnsi" w:hAnsiTheme="minorHAnsi" w:cstheme="minorHAnsi"/>
          <w:b/>
          <w:bCs/>
        </w:rPr>
        <w:t>wide</w:t>
      </w:r>
      <w:r w:rsidR="00705A4F" w:rsidRPr="00652E8B">
        <w:rPr>
          <w:rFonts w:asciiTheme="minorHAnsi" w:hAnsiTheme="minorHAnsi" w:cstheme="minorHAnsi"/>
          <w:b/>
          <w:bCs/>
        </w:rPr>
        <w:t xml:space="preserve"> discovery of the SFPQ-</w:t>
      </w:r>
      <w:r w:rsidR="00705A4F">
        <w:rPr>
          <w:rFonts w:asciiTheme="minorHAnsi" w:hAnsiTheme="minorHAnsi" w:cstheme="minorHAnsi"/>
          <w:b/>
          <w:bCs/>
        </w:rPr>
        <w:t>DNA</w:t>
      </w:r>
      <w:r w:rsidR="00705A4F" w:rsidRPr="00652E8B">
        <w:rPr>
          <w:rFonts w:asciiTheme="minorHAnsi" w:hAnsiTheme="minorHAnsi" w:cstheme="minorHAnsi"/>
          <w:b/>
          <w:bCs/>
        </w:rPr>
        <w:t xml:space="preserve"> interactome</w:t>
      </w:r>
    </w:p>
    <w:p w14:paraId="1D2E2185" w14:textId="044D0515" w:rsidR="00BB3369" w:rsidRDefault="00B34463" w:rsidP="00A32ECD">
      <w:pPr>
        <w:pStyle w:val="NormalWeb"/>
        <w:spacing w:before="0" w:beforeAutospacing="0" w:after="0" w:afterAutospacing="0"/>
        <w:jc w:val="both"/>
        <w:rPr>
          <w:rFonts w:asciiTheme="minorHAnsi" w:hAnsiTheme="minorHAnsi" w:cstheme="minorHAnsi"/>
        </w:rPr>
      </w:pPr>
      <w:r>
        <w:rPr>
          <w:rFonts w:asciiTheme="minorHAnsi" w:hAnsiTheme="minorHAnsi" w:cstheme="minorHAnsi"/>
        </w:rPr>
        <w:t>Several RBPs has been shown to function through DNA binding of target genes.</w:t>
      </w:r>
      <w:r w:rsidR="009234A1">
        <w:rPr>
          <w:rFonts w:asciiTheme="minorHAnsi" w:hAnsiTheme="minorHAnsi" w:cstheme="minorHAnsi"/>
        </w:rPr>
        <w:t xml:space="preserve"> </w:t>
      </w:r>
      <w:proofErr w:type="spellStart"/>
      <w:r w:rsidR="009234A1">
        <w:rPr>
          <w:rFonts w:asciiTheme="minorHAnsi" w:hAnsiTheme="minorHAnsi" w:cstheme="minorHAnsi"/>
        </w:rPr>
        <w:t>RBPInper</w:t>
      </w:r>
      <w:proofErr w:type="spellEnd"/>
      <w:r w:rsidR="009234A1">
        <w:rPr>
          <w:rFonts w:asciiTheme="minorHAnsi" w:hAnsiTheme="minorHAnsi" w:cstheme="minorHAnsi"/>
        </w:rPr>
        <w:t xml:space="preserve"> can integrate DNA binding profiles with knockdown RNA-Seq data to provide information about the DNA level interactome</w:t>
      </w:r>
      <w:r w:rsidR="00F01C78">
        <w:rPr>
          <w:rFonts w:asciiTheme="minorHAnsi" w:hAnsiTheme="minorHAnsi" w:cstheme="minorHAnsi"/>
        </w:rPr>
        <w:t>s</w:t>
      </w:r>
      <w:r w:rsidR="009234A1">
        <w:rPr>
          <w:rFonts w:asciiTheme="minorHAnsi" w:hAnsiTheme="minorHAnsi" w:cstheme="minorHAnsi"/>
        </w:rPr>
        <w:t xml:space="preserve">. As an example, here we focus on the DNA interactome of SFPQ, which is critical in its function in </w:t>
      </w:r>
      <w:r w:rsidR="008C3D15">
        <w:rPr>
          <w:rFonts w:asciiTheme="minorHAnsi" w:hAnsiTheme="minorHAnsi" w:cstheme="minorHAnsi"/>
        </w:rPr>
        <w:t xml:space="preserve">DNA repair </w:t>
      </w:r>
      <w:r w:rsidR="008C3D15">
        <w:rPr>
          <w:rFonts w:asciiTheme="minorHAnsi" w:hAnsiTheme="minorHAnsi" w:cstheme="minorHAnsi"/>
        </w:rPr>
        <w:fldChar w:fldCharType="begin"/>
      </w:r>
      <w:r w:rsidR="008C3D15">
        <w:rPr>
          <w:rFonts w:asciiTheme="minorHAnsi" w:hAnsiTheme="minorHAnsi" w:cstheme="minorHAnsi"/>
        </w:rPr>
        <w:instrText xml:space="preserve"> ADDIN ZOTERO_ITEM CSL_CITATION {"citationID":"nHpeHBYK","properties":{"formattedCitation":"(Ha et al., 2011)","plainCitation":"(Ha et al., 2011)","noteIndex":0},"citationItems":[{"id":17889,"uris":["http://zotero.org/users/local/fwW6NAQh/items/GMD5WW6X"],"itemData":{"id":17889,"type":"article-journal","container-title":"DNA repair","ISSN":"1568-7864","issue":"3","journalAbbreviation":"DNA repair","note":"publisher: Elsevier","page":"252-259","title":"Sequences in PSF/SFPQ mediate radioresistance and recruitment of PSF/SFPQ-containing complexes to DNA damage sites in human cells","volume":"10","author":[{"family":"Ha","given":"Kyungsoo"},{"family":"Takeda","given":"Yoshihiko"},{"family":"Dynan","given":"William S"}],"issued":{"date-parts":[["2011"]]}}}],"schema":"https://github.com/citation-style-language/schema/raw/master/csl-citation.json"} </w:instrText>
      </w:r>
      <w:r w:rsidR="008C3D15">
        <w:rPr>
          <w:rFonts w:asciiTheme="minorHAnsi" w:hAnsiTheme="minorHAnsi" w:cstheme="minorHAnsi"/>
        </w:rPr>
        <w:fldChar w:fldCharType="separate"/>
      </w:r>
      <w:r w:rsidR="008C3D15">
        <w:rPr>
          <w:rFonts w:asciiTheme="minorHAnsi" w:hAnsiTheme="minorHAnsi" w:cstheme="minorHAnsi"/>
          <w:noProof/>
        </w:rPr>
        <w:t>(Ha et al., 2011)</w:t>
      </w:r>
      <w:r w:rsidR="008C3D15">
        <w:rPr>
          <w:rFonts w:asciiTheme="minorHAnsi" w:hAnsiTheme="minorHAnsi" w:cstheme="minorHAnsi"/>
        </w:rPr>
        <w:fldChar w:fldCharType="end"/>
      </w:r>
      <w:r w:rsidR="008C3D15">
        <w:rPr>
          <w:rFonts w:asciiTheme="minorHAnsi" w:hAnsiTheme="minorHAnsi" w:cstheme="minorHAnsi"/>
        </w:rPr>
        <w:t xml:space="preserve">. </w:t>
      </w:r>
      <w:r w:rsidR="003B747C">
        <w:rPr>
          <w:rFonts w:asciiTheme="minorHAnsi" w:hAnsiTheme="minorHAnsi" w:cstheme="minorHAnsi"/>
        </w:rPr>
        <w:t xml:space="preserve">We integrated </w:t>
      </w:r>
      <w:r w:rsidR="008C3D15">
        <w:rPr>
          <w:rFonts w:asciiTheme="minorHAnsi" w:hAnsiTheme="minorHAnsi" w:cstheme="minorHAnsi"/>
        </w:rPr>
        <w:t>6</w:t>
      </w:r>
      <w:r w:rsidR="003B747C">
        <w:rPr>
          <w:rFonts w:asciiTheme="minorHAnsi" w:hAnsiTheme="minorHAnsi" w:cstheme="minorHAnsi"/>
        </w:rPr>
        <w:t xml:space="preserve"> SFPQ ChIP-Seq dataset with </w:t>
      </w:r>
      <w:r w:rsidR="008C3D15" w:rsidRPr="008C3D15">
        <w:rPr>
          <w:rFonts w:asciiTheme="minorHAnsi" w:hAnsiTheme="minorHAnsi" w:cstheme="minorHAnsi"/>
          <w:color w:val="000000" w:themeColor="text1"/>
        </w:rPr>
        <w:t>5</w:t>
      </w:r>
      <w:r w:rsidR="003B747C">
        <w:rPr>
          <w:rFonts w:asciiTheme="minorHAnsi" w:hAnsiTheme="minorHAnsi" w:cstheme="minorHAnsi"/>
        </w:rPr>
        <w:t xml:space="preserve"> </w:t>
      </w:r>
      <w:r w:rsidR="008C3D15">
        <w:rPr>
          <w:rFonts w:asciiTheme="minorHAnsi" w:hAnsiTheme="minorHAnsi" w:cstheme="minorHAnsi"/>
        </w:rPr>
        <w:t xml:space="preserve">perturbation </w:t>
      </w:r>
      <w:r w:rsidR="003B747C">
        <w:rPr>
          <w:rFonts w:asciiTheme="minorHAnsi" w:hAnsiTheme="minorHAnsi" w:cstheme="minorHAnsi"/>
        </w:rPr>
        <w:t>RNA-Seq data</w:t>
      </w:r>
      <w:r w:rsidR="00705A4F">
        <w:rPr>
          <w:rFonts w:asciiTheme="minorHAnsi" w:hAnsiTheme="minorHAnsi" w:cstheme="minorHAnsi"/>
        </w:rPr>
        <w:t>, as t</w:t>
      </w:r>
      <w:r w:rsidR="003B747C">
        <w:rPr>
          <w:rFonts w:asciiTheme="minorHAnsi" w:hAnsiTheme="minorHAnsi" w:cstheme="minorHAnsi"/>
        </w:rPr>
        <w:t xml:space="preserve">he effect of RBP-DNA interactions should be present in </w:t>
      </w:r>
      <w:r w:rsidR="003B747C" w:rsidRPr="00652E8B">
        <w:rPr>
          <w:rFonts w:asciiTheme="minorHAnsi" w:hAnsiTheme="minorHAnsi" w:cstheme="minorHAnsi"/>
        </w:rPr>
        <w:t>SFPQ perturbation RNA-Seq</w:t>
      </w:r>
      <w:r w:rsidR="003B747C">
        <w:rPr>
          <w:rFonts w:asciiTheme="minorHAnsi" w:hAnsiTheme="minorHAnsi" w:cstheme="minorHAnsi"/>
        </w:rPr>
        <w:t xml:space="preserve"> data. </w:t>
      </w:r>
      <w:r w:rsidR="003B747C" w:rsidRPr="00652E8B">
        <w:rPr>
          <w:rFonts w:asciiTheme="minorHAnsi" w:hAnsiTheme="minorHAnsi" w:cstheme="minorHAnsi"/>
        </w:rPr>
        <w:t xml:space="preserve">We derived </w:t>
      </w:r>
      <w:r w:rsidR="00F01C78" w:rsidRPr="00F01C78">
        <w:rPr>
          <w:rFonts w:asciiTheme="minorHAnsi" w:hAnsiTheme="minorHAnsi" w:cstheme="minorHAnsi"/>
          <w:color w:val="000000" w:themeColor="text1"/>
        </w:rPr>
        <w:t>2073</w:t>
      </w:r>
      <w:r w:rsidR="008C3D15">
        <w:rPr>
          <w:rFonts w:asciiTheme="minorHAnsi" w:hAnsiTheme="minorHAnsi" w:cstheme="minorHAnsi"/>
          <w:color w:val="000000" w:themeColor="text1"/>
        </w:rPr>
        <w:t xml:space="preserve"> gene</w:t>
      </w:r>
      <w:r w:rsidR="00F01C78">
        <w:rPr>
          <w:rFonts w:asciiTheme="minorHAnsi" w:hAnsiTheme="minorHAnsi" w:cstheme="minorHAnsi"/>
          <w:color w:val="C00000"/>
        </w:rPr>
        <w:t xml:space="preserve"> </w:t>
      </w:r>
      <w:r w:rsidR="004312C5">
        <w:rPr>
          <w:rFonts w:asciiTheme="minorHAnsi" w:hAnsiTheme="minorHAnsi" w:cstheme="minorHAnsi"/>
        </w:rPr>
        <w:t xml:space="preserve">DNA </w:t>
      </w:r>
      <w:r w:rsidR="008C3D15">
        <w:rPr>
          <w:rFonts w:asciiTheme="minorHAnsi" w:hAnsiTheme="minorHAnsi" w:cstheme="minorHAnsi"/>
        </w:rPr>
        <w:t xml:space="preserve">interactome </w:t>
      </w:r>
      <w:r w:rsidR="003B747C" w:rsidRPr="00652E8B">
        <w:rPr>
          <w:rFonts w:asciiTheme="minorHAnsi" w:hAnsiTheme="minorHAnsi" w:cstheme="minorHAnsi"/>
        </w:rPr>
        <w:t>of SFPQ that were strongly enriched across the datasets</w:t>
      </w:r>
      <w:r w:rsidR="00F01C78">
        <w:rPr>
          <w:rFonts w:asciiTheme="minorHAnsi" w:hAnsiTheme="minorHAnsi" w:cstheme="minorHAnsi"/>
        </w:rPr>
        <w:t xml:space="preserve">, which is less than the RNA interactors and consistent </w:t>
      </w:r>
      <w:r w:rsidR="00296452">
        <w:rPr>
          <w:rFonts w:asciiTheme="minorHAnsi" w:hAnsiTheme="minorHAnsi" w:cstheme="minorHAnsi"/>
        </w:rPr>
        <w:t xml:space="preserve">with </w:t>
      </w:r>
      <w:r w:rsidR="00F01C78">
        <w:rPr>
          <w:rFonts w:asciiTheme="minorHAnsi" w:hAnsiTheme="minorHAnsi" w:cstheme="minorHAnsi"/>
        </w:rPr>
        <w:t>the mainly RNA binding function of SFPQ</w:t>
      </w:r>
      <w:r w:rsidR="008C3D15">
        <w:rPr>
          <w:rFonts w:asciiTheme="minorHAnsi" w:hAnsiTheme="minorHAnsi" w:cstheme="minorHAnsi"/>
        </w:rPr>
        <w:t xml:space="preserve"> </w:t>
      </w:r>
      <w:r w:rsidR="008C3D15">
        <w:rPr>
          <w:rFonts w:asciiTheme="minorHAnsi" w:hAnsiTheme="minorHAnsi" w:cstheme="minorHAnsi"/>
        </w:rPr>
        <w:fldChar w:fldCharType="begin"/>
      </w:r>
      <w:r w:rsidR="008C3D15">
        <w:rPr>
          <w:rFonts w:asciiTheme="minorHAnsi" w:hAnsiTheme="minorHAnsi" w:cstheme="minorHAnsi"/>
        </w:rPr>
        <w:instrText xml:space="preserve"> ADDIN ZOTERO_ITEM CSL_CITATION {"citationID":"zY15tJJt","properties":{"formattedCitation":"(Knott et al., 2016)","plainCitation":"(Knott et al., 2016)","noteIndex":0},"citationItems":[{"id":17891,"uris":["http://zotero.org/users/local/fwW6NAQh/items/7ALY4D8E"],"itemData":{"id":17891,"type":"article-journal","container-title":"Nucleic acids research","ISSN":"1362-4962","issue":"9","journalAbbreviation":"Nucleic acids research","note":"publisher: Oxford University Press","page":"3989-4004","title":"The DBHS proteins SFPQ, NONO and PSPC1: a multipurpose molecular scaffold","volume":"44","author":[{"family":"Knott","given":"Gavin J"},{"family":"Bond","given":"Charles S"},{"family":"Fox","given":"Archa H"}],"issued":{"date-parts":[["2016"]]}}}],"schema":"https://github.com/citation-style-language/schema/raw/master/csl-citation.json"} </w:instrText>
      </w:r>
      <w:r w:rsidR="008C3D15">
        <w:rPr>
          <w:rFonts w:asciiTheme="minorHAnsi" w:hAnsiTheme="minorHAnsi" w:cstheme="minorHAnsi"/>
        </w:rPr>
        <w:fldChar w:fldCharType="separate"/>
      </w:r>
      <w:r w:rsidR="008C3D15">
        <w:rPr>
          <w:rFonts w:asciiTheme="minorHAnsi" w:hAnsiTheme="minorHAnsi" w:cstheme="minorHAnsi"/>
          <w:noProof/>
        </w:rPr>
        <w:t>(Knott et al., 2016)</w:t>
      </w:r>
      <w:r w:rsidR="008C3D15">
        <w:rPr>
          <w:rFonts w:asciiTheme="minorHAnsi" w:hAnsiTheme="minorHAnsi" w:cstheme="minorHAnsi"/>
        </w:rPr>
        <w:fldChar w:fldCharType="end"/>
      </w:r>
      <w:r w:rsidR="003B747C" w:rsidRPr="00652E8B">
        <w:rPr>
          <w:rFonts w:asciiTheme="minorHAnsi" w:hAnsiTheme="minorHAnsi" w:cstheme="minorHAnsi"/>
        </w:rPr>
        <w:t>.</w:t>
      </w:r>
      <w:r w:rsidR="00BB3369">
        <w:rPr>
          <w:rFonts w:asciiTheme="minorHAnsi" w:hAnsiTheme="minorHAnsi" w:cstheme="minorHAnsi"/>
        </w:rPr>
        <w:t xml:space="preserve"> </w:t>
      </w:r>
      <w:r w:rsidR="008C3D15">
        <w:rPr>
          <w:rFonts w:asciiTheme="minorHAnsi" w:hAnsiTheme="minorHAnsi" w:cstheme="minorHAnsi"/>
        </w:rPr>
        <w:t xml:space="preserve">Interestingly, </w:t>
      </w:r>
      <w:r w:rsidR="00BB3369">
        <w:rPr>
          <w:rFonts w:asciiTheme="minorHAnsi" w:hAnsiTheme="minorHAnsi" w:cstheme="minorHAnsi"/>
        </w:rPr>
        <w:t>2036 out of 2073</w:t>
      </w:r>
      <w:r w:rsidR="00296452">
        <w:rPr>
          <w:rFonts w:asciiTheme="minorHAnsi" w:hAnsiTheme="minorHAnsi" w:cstheme="minorHAnsi"/>
        </w:rPr>
        <w:t xml:space="preserve"> (98%)</w:t>
      </w:r>
      <w:del w:id="42" w:author="Joseph Cogan [RPG]" w:date="2024-01-29T10:54:00Z">
        <w:r w:rsidR="00296452" w:rsidDel="00D975F1">
          <w:rPr>
            <w:rFonts w:asciiTheme="minorHAnsi" w:hAnsiTheme="minorHAnsi" w:cstheme="minorHAnsi"/>
          </w:rPr>
          <w:delText xml:space="preserve"> </w:delText>
        </w:r>
      </w:del>
      <w:r w:rsidR="00BB3369">
        <w:rPr>
          <w:rFonts w:asciiTheme="minorHAnsi" w:hAnsiTheme="minorHAnsi" w:cstheme="minorHAnsi"/>
        </w:rPr>
        <w:t xml:space="preserve"> of the DNA interactors were also found in the RNA intera</w:t>
      </w:r>
      <w:r w:rsidR="008C3D15">
        <w:rPr>
          <w:rFonts w:asciiTheme="minorHAnsi" w:hAnsiTheme="minorHAnsi" w:cstheme="minorHAnsi"/>
        </w:rPr>
        <w:t>ctome</w:t>
      </w:r>
      <w:r w:rsidR="00BB3369">
        <w:rPr>
          <w:rFonts w:asciiTheme="minorHAnsi" w:hAnsiTheme="minorHAnsi" w:cstheme="minorHAnsi"/>
        </w:rPr>
        <w:t xml:space="preserve">, </w:t>
      </w:r>
      <w:r w:rsidR="00296452">
        <w:rPr>
          <w:rFonts w:asciiTheme="minorHAnsi" w:hAnsiTheme="minorHAnsi" w:cstheme="minorHAnsi"/>
        </w:rPr>
        <w:t xml:space="preserve">indicating </w:t>
      </w:r>
      <w:r w:rsidR="00BB3369">
        <w:rPr>
          <w:rFonts w:asciiTheme="minorHAnsi" w:hAnsiTheme="minorHAnsi" w:cstheme="minorHAnsi"/>
        </w:rPr>
        <w:t xml:space="preserve">that SFPQ </w:t>
      </w:r>
      <w:r w:rsidR="00296452">
        <w:rPr>
          <w:rFonts w:asciiTheme="minorHAnsi" w:hAnsiTheme="minorHAnsi" w:cstheme="minorHAnsi"/>
        </w:rPr>
        <w:t xml:space="preserve">regulate some genes at </w:t>
      </w:r>
      <w:r w:rsidR="00BB3369">
        <w:rPr>
          <w:rFonts w:asciiTheme="minorHAnsi" w:hAnsiTheme="minorHAnsi" w:cstheme="minorHAnsi"/>
        </w:rPr>
        <w:t>both RNA and DNA</w:t>
      </w:r>
      <w:r w:rsidR="00296452">
        <w:rPr>
          <w:rFonts w:asciiTheme="minorHAnsi" w:hAnsiTheme="minorHAnsi" w:cstheme="minorHAnsi"/>
        </w:rPr>
        <w:t xml:space="preserve"> levels</w:t>
      </w:r>
      <w:r w:rsidR="00BB3369">
        <w:rPr>
          <w:rFonts w:asciiTheme="minorHAnsi" w:hAnsiTheme="minorHAnsi" w:cstheme="minorHAnsi"/>
        </w:rPr>
        <w:t>.</w:t>
      </w:r>
    </w:p>
    <w:p w14:paraId="4B332FE6" w14:textId="77777777" w:rsidR="00BF0ACC" w:rsidRDefault="00BF0ACC" w:rsidP="00A32ECD">
      <w:pPr>
        <w:pStyle w:val="NormalWeb"/>
        <w:spacing w:before="0" w:beforeAutospacing="0" w:after="0" w:afterAutospacing="0"/>
        <w:jc w:val="both"/>
        <w:rPr>
          <w:rFonts w:asciiTheme="minorHAnsi" w:hAnsiTheme="minorHAnsi" w:cstheme="minorHAnsi"/>
          <w:b/>
          <w:bCs/>
        </w:rPr>
      </w:pPr>
    </w:p>
    <w:p w14:paraId="11430162" w14:textId="6FBC8546" w:rsidR="00BF0ACC"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4. </w:t>
      </w:r>
      <w:r w:rsidR="00BF0ACC">
        <w:rPr>
          <w:rFonts w:asciiTheme="minorHAnsi" w:hAnsiTheme="minorHAnsi" w:cstheme="minorHAnsi"/>
          <w:b/>
          <w:bCs/>
        </w:rPr>
        <w:t>Discussion</w:t>
      </w:r>
    </w:p>
    <w:p w14:paraId="3E4E6692" w14:textId="32EDCF14" w:rsidR="00BF0ACC" w:rsidRDefault="00155424"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rPr>
        <w:t xml:space="preserve">Interpreting multiple gene lists has been addressed by various algorithms and web-based methods. These approaches primarily focus on visualisation, rather than empirical data integration </w:t>
      </w:r>
      <w:r>
        <w:rPr>
          <w:rFonts w:asciiTheme="minorHAnsi" w:hAnsiTheme="minorHAnsi" w:cstheme="minorHAnsi"/>
          <w:color w:val="000000" w:themeColor="text1"/>
        </w:rPr>
        <w:fldChar w:fldCharType="begin"/>
      </w:r>
      <w:r w:rsidR="00FA700D">
        <w:rPr>
          <w:rFonts w:asciiTheme="minorHAnsi" w:hAnsiTheme="minorHAnsi" w:cstheme="minorHAnsi"/>
          <w:color w:val="000000" w:themeColor="text1"/>
        </w:rPr>
        <w:instrText xml:space="preserve"> ADDIN ZOTERO_ITEM CSL_CITATION {"citationID":"LzWhF9id","properties":{"formattedCitation":"(Reimand et al., 2019)","plainCitation":"(Reimand et al., 2019)","noteIndex":0},"citationItems":[{"id":17887,"uris":["http://zotero.org/users/local/fwW6NAQh/items/2TIAFHNC"],"itemData":{"id":17887,"type":"article-journal","container-title":"Nature protocols","ISSN":"1754-2189","issue":"2","journalAbbreviation":"Nature protocols","note":"publisher: Nature Publishing Group UK London","page":"482-517","title":"Pathway enrichment analysis and visualization of omics data using g: Profiler, GSEA, Cytoscape and EnrichmentMap","volume":"14","author":[{"family":"Reimand","given":"Jüri"},{"family":"Isserlin","given":"Ruth"},{"family":"Voisin","given":"Veronique"},{"family":"Kucera","given":"Mike"},{"family":"Tannus-Lopes","given":"Christian"},{"family":"Rostamianfar","given":"Asha"},{"family":"Wadi","given":"Lina"},{"family":"Meyer","given":"Mona"},{"family":"Wong","given":"Jeff"},{"family":"Xu","given":"Changjiang"}],"issued":{"date-parts":[["2019"]]}}}],"schema":"https://github.com/citation-style-language/schema/raw/master/csl-citation.json"} </w:instrText>
      </w:r>
      <w:r>
        <w:rPr>
          <w:rFonts w:asciiTheme="minorHAnsi" w:hAnsiTheme="minorHAnsi" w:cstheme="minorHAnsi"/>
          <w:color w:val="000000" w:themeColor="text1"/>
        </w:rPr>
        <w:fldChar w:fldCharType="separate"/>
      </w:r>
      <w:r>
        <w:rPr>
          <w:rFonts w:asciiTheme="minorHAnsi" w:hAnsiTheme="minorHAnsi" w:cstheme="minorHAnsi"/>
          <w:noProof/>
          <w:color w:val="000000" w:themeColor="text1"/>
        </w:rPr>
        <w:t>(Reimand et al., 2019)</w:t>
      </w:r>
      <w:r>
        <w:rPr>
          <w:rFonts w:asciiTheme="minorHAnsi" w:hAnsiTheme="minorHAnsi" w:cstheme="minorHAnsi"/>
          <w:color w:val="000000" w:themeColor="text1"/>
        </w:rPr>
        <w:fldChar w:fldCharType="end"/>
      </w:r>
      <w:r>
        <w:rPr>
          <w:rFonts w:asciiTheme="minorHAnsi" w:hAnsiTheme="minorHAnsi" w:cstheme="minorHAnsi"/>
          <w:color w:val="000000" w:themeColor="text1"/>
        </w:rPr>
        <w:t>. Thus, deriv</w:t>
      </w:r>
      <w:r w:rsidR="0018483B">
        <w:rPr>
          <w:rFonts w:asciiTheme="minorHAnsi" w:hAnsiTheme="minorHAnsi" w:cstheme="minorHAnsi"/>
          <w:color w:val="000000" w:themeColor="text1"/>
        </w:rPr>
        <w:t>ing</w:t>
      </w:r>
      <w:r>
        <w:rPr>
          <w:rFonts w:asciiTheme="minorHAnsi" w:hAnsiTheme="minorHAnsi" w:cstheme="minorHAnsi"/>
          <w:color w:val="000000" w:themeColor="text1"/>
        </w:rPr>
        <w:t xml:space="preserve"> robust global RBP interactomes</w:t>
      </w:r>
      <w:r w:rsidR="0018483B">
        <w:rPr>
          <w:rFonts w:asciiTheme="minorHAnsi" w:hAnsiTheme="minorHAnsi" w:cstheme="minorHAnsi"/>
          <w:color w:val="000000" w:themeColor="text1"/>
        </w:rPr>
        <w:t xml:space="preserve"> is challenging</w:t>
      </w:r>
      <w:r>
        <w:rPr>
          <w:rFonts w:asciiTheme="minorHAnsi" w:hAnsiTheme="minorHAnsi" w:cstheme="minorHAnsi"/>
          <w:color w:val="000000" w:themeColor="text1"/>
        </w:rPr>
        <w:t xml:space="preserve">. The </w:t>
      </w:r>
      <w:proofErr w:type="spellStart"/>
      <w:r>
        <w:rPr>
          <w:rFonts w:asciiTheme="minorHAnsi" w:hAnsiTheme="minorHAnsi" w:cstheme="minorHAnsi"/>
          <w:color w:val="000000" w:themeColor="text1"/>
        </w:rPr>
        <w:t>RBPInper</w:t>
      </w:r>
      <w:proofErr w:type="spellEnd"/>
      <w:r>
        <w:rPr>
          <w:rFonts w:asciiTheme="minorHAnsi" w:hAnsiTheme="minorHAnsi" w:cstheme="minorHAnsi"/>
          <w:color w:val="000000" w:themeColor="text1"/>
        </w:rPr>
        <w:t xml:space="preserve"> framework addressed this gap by providing systematic meta-analysis of gene</w:t>
      </w:r>
      <w:r w:rsidR="0018483B">
        <w:rPr>
          <w:rFonts w:asciiTheme="minorHAnsi" w:hAnsiTheme="minorHAnsi" w:cstheme="minorHAnsi"/>
          <w:color w:val="000000" w:themeColor="text1"/>
        </w:rPr>
        <w:t>-</w:t>
      </w:r>
      <w:r>
        <w:rPr>
          <w:rFonts w:asciiTheme="minorHAnsi" w:hAnsiTheme="minorHAnsi" w:cstheme="minorHAnsi"/>
          <w:color w:val="000000" w:themeColor="text1"/>
        </w:rPr>
        <w:t>level evidence that exhibit</w:t>
      </w:r>
      <w:r w:rsidR="0018483B">
        <w:rPr>
          <w:rFonts w:asciiTheme="minorHAnsi" w:hAnsiTheme="minorHAnsi" w:cstheme="minorHAnsi"/>
          <w:color w:val="000000" w:themeColor="text1"/>
        </w:rPr>
        <w:t>s</w:t>
      </w:r>
      <w:r>
        <w:rPr>
          <w:rFonts w:asciiTheme="minorHAnsi" w:hAnsiTheme="minorHAnsi" w:cstheme="minorHAnsi"/>
          <w:color w:val="000000" w:themeColor="text1"/>
        </w:rPr>
        <w:t xml:space="preserve"> consistent performance across various validation </w:t>
      </w:r>
      <w:r>
        <w:rPr>
          <w:rFonts w:asciiTheme="minorHAnsi" w:hAnsiTheme="minorHAnsi" w:cstheme="minorHAnsi"/>
          <w:color w:val="000000" w:themeColor="text1"/>
        </w:rPr>
        <w:lastRenderedPageBreak/>
        <w:t>analys</w:t>
      </w:r>
      <w:r w:rsidR="0018483B">
        <w:rPr>
          <w:rFonts w:asciiTheme="minorHAnsi" w:hAnsiTheme="minorHAnsi" w:cstheme="minorHAnsi"/>
          <w:color w:val="000000" w:themeColor="text1"/>
        </w:rPr>
        <w:t>e</w:t>
      </w:r>
      <w:r>
        <w:rPr>
          <w:rFonts w:asciiTheme="minorHAnsi" w:hAnsiTheme="minorHAnsi" w:cstheme="minorHAnsi"/>
          <w:color w:val="000000" w:themeColor="text1"/>
        </w:rPr>
        <w:t xml:space="preserve">s and has further invaluable features not found in existing tools. The core utilities of </w:t>
      </w:r>
      <w:proofErr w:type="spellStart"/>
      <w:r>
        <w:rPr>
          <w:rFonts w:asciiTheme="minorHAnsi" w:hAnsiTheme="minorHAnsi" w:cstheme="minorHAnsi"/>
          <w:color w:val="000000" w:themeColor="text1"/>
        </w:rPr>
        <w:t>RBPInper</w:t>
      </w:r>
      <w:proofErr w:type="spellEnd"/>
      <w:r>
        <w:rPr>
          <w:rFonts w:asciiTheme="minorHAnsi" w:hAnsiTheme="minorHAnsi" w:cstheme="minorHAnsi"/>
          <w:color w:val="000000" w:themeColor="text1"/>
        </w:rPr>
        <w:t xml:space="preserve"> are that it 1) leverages the combined strengths of </w:t>
      </w:r>
      <w:r w:rsidR="00317775">
        <w:rPr>
          <w:rFonts w:asciiTheme="minorHAnsi" w:hAnsiTheme="minorHAnsi" w:cstheme="minorHAnsi"/>
          <w:color w:val="000000" w:themeColor="text1"/>
        </w:rPr>
        <w:t xml:space="preserve">the individual experimental strategies </w:t>
      </w:r>
      <w:r w:rsidR="00ED6926">
        <w:rPr>
          <w:rFonts w:asciiTheme="minorHAnsi" w:hAnsiTheme="minorHAnsi" w:cstheme="minorHAnsi"/>
          <w:color w:val="000000" w:themeColor="text1"/>
        </w:rPr>
        <w:t>for</w:t>
      </w:r>
      <w:r w:rsidR="00317775">
        <w:rPr>
          <w:rFonts w:asciiTheme="minorHAnsi" w:hAnsiTheme="minorHAnsi" w:cstheme="minorHAnsi"/>
          <w:color w:val="000000" w:themeColor="text1"/>
        </w:rPr>
        <w:t xml:space="preserve"> profiling RBP-RNA interactions while minimising their weakness, and 2) provides a global RBP interactome that extends beyond the immediate cell types and context profiled.</w:t>
      </w:r>
    </w:p>
    <w:p w14:paraId="73AE76D7" w14:textId="77777777" w:rsidR="007F3458" w:rsidRDefault="007F3458" w:rsidP="00A32ECD">
      <w:pPr>
        <w:pStyle w:val="NormalWeb"/>
        <w:spacing w:before="0" w:beforeAutospacing="0" w:after="0" w:afterAutospacing="0"/>
        <w:jc w:val="both"/>
        <w:rPr>
          <w:rFonts w:asciiTheme="minorHAnsi" w:hAnsiTheme="minorHAnsi" w:cstheme="minorHAnsi"/>
          <w:color w:val="000000" w:themeColor="text1"/>
        </w:rPr>
      </w:pPr>
    </w:p>
    <w:p w14:paraId="5A39BA1A" w14:textId="00684348" w:rsidR="007F3458" w:rsidRDefault="00D8788D"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Moreover</w:t>
      </w:r>
      <w:r w:rsidR="007F3458">
        <w:rPr>
          <w:rFonts w:asciiTheme="minorHAnsi" w:hAnsiTheme="minorHAnsi" w:cstheme="minorHAnsi"/>
          <w:color w:val="000000" w:themeColor="text1"/>
        </w:rPr>
        <w:t xml:space="preserve">, our framework is inherently versatile, </w:t>
      </w:r>
      <w:r>
        <w:rPr>
          <w:rFonts w:asciiTheme="minorHAnsi" w:hAnsiTheme="minorHAnsi" w:cstheme="minorHAnsi"/>
          <w:color w:val="000000" w:themeColor="text1"/>
        </w:rPr>
        <w:t xml:space="preserve">allowing </w:t>
      </w:r>
      <w:r w:rsidR="007F3458">
        <w:rPr>
          <w:rFonts w:asciiTheme="minorHAnsi" w:hAnsiTheme="minorHAnsi" w:cstheme="minorHAnsi"/>
          <w:color w:val="000000" w:themeColor="text1"/>
        </w:rPr>
        <w:t>user</w:t>
      </w:r>
      <w:r>
        <w:rPr>
          <w:rFonts w:asciiTheme="minorHAnsi" w:hAnsiTheme="minorHAnsi" w:cstheme="minorHAnsi"/>
          <w:color w:val="000000" w:themeColor="text1"/>
        </w:rPr>
        <w:t>s</w:t>
      </w:r>
      <w:r w:rsidR="007F345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to </w:t>
      </w:r>
      <w:r w:rsidR="007F3458">
        <w:rPr>
          <w:rFonts w:asciiTheme="minorHAnsi" w:hAnsiTheme="minorHAnsi" w:cstheme="minorHAnsi"/>
          <w:color w:val="000000" w:themeColor="text1"/>
        </w:rPr>
        <w:t>add new cell type</w:t>
      </w:r>
      <w:r>
        <w:rPr>
          <w:rFonts w:asciiTheme="minorHAnsi" w:hAnsiTheme="minorHAnsi" w:cstheme="minorHAnsi"/>
          <w:color w:val="000000" w:themeColor="text1"/>
        </w:rPr>
        <w:t>s</w:t>
      </w:r>
      <w:r w:rsidR="00461CCA">
        <w:rPr>
          <w:rFonts w:asciiTheme="minorHAnsi" w:hAnsiTheme="minorHAnsi" w:cstheme="minorHAnsi"/>
          <w:color w:val="000000" w:themeColor="text1"/>
        </w:rPr>
        <w:t xml:space="preserve"> and data</w:t>
      </w:r>
      <w:r w:rsidR="007F3458">
        <w:rPr>
          <w:rFonts w:asciiTheme="minorHAnsi" w:hAnsiTheme="minorHAnsi" w:cstheme="minorHAnsi"/>
          <w:color w:val="000000" w:themeColor="text1"/>
        </w:rPr>
        <w:t xml:space="preserve"> groups at run time. We demonstrated this function by integrating ChIP-Seq and perturbation RNA-Seq data to enable the discovery of SFPQ’s DNA interactome</w:t>
      </w:r>
      <w:r w:rsidR="00ED6926">
        <w:rPr>
          <w:rFonts w:asciiTheme="minorHAnsi" w:hAnsiTheme="minorHAnsi" w:cstheme="minorHAnsi"/>
          <w:color w:val="000000" w:themeColor="text1"/>
        </w:rPr>
        <w:t>. This flexible approach is critical for robustly estimating RBP interactome</w:t>
      </w:r>
      <w:r w:rsidR="00461CCA">
        <w:rPr>
          <w:rFonts w:asciiTheme="minorHAnsi" w:hAnsiTheme="minorHAnsi" w:cstheme="minorHAnsi"/>
          <w:color w:val="000000" w:themeColor="text1"/>
        </w:rPr>
        <w:t>s</w:t>
      </w:r>
      <w:r w:rsidR="00ED6926">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that extend to </w:t>
      </w:r>
      <w:r w:rsidR="00ED6926">
        <w:rPr>
          <w:rFonts w:asciiTheme="minorHAnsi" w:hAnsiTheme="minorHAnsi" w:cstheme="minorHAnsi"/>
          <w:color w:val="000000" w:themeColor="text1"/>
        </w:rPr>
        <w:t xml:space="preserve">new cellular contexts and represents an important advance compared to current approaches that exclusively focus on a single sample or context. </w:t>
      </w:r>
      <w:r w:rsidR="001831B1">
        <w:rPr>
          <w:rFonts w:asciiTheme="minorHAnsi" w:hAnsiTheme="minorHAnsi" w:cstheme="minorHAnsi"/>
          <w:color w:val="000000" w:themeColor="text1"/>
        </w:rPr>
        <w:t xml:space="preserve">Though </w:t>
      </w:r>
      <w:r w:rsidR="00461CCA">
        <w:rPr>
          <w:rFonts w:asciiTheme="minorHAnsi" w:hAnsiTheme="minorHAnsi" w:cstheme="minorHAnsi"/>
          <w:color w:val="000000" w:themeColor="text1"/>
        </w:rPr>
        <w:t xml:space="preserve">using an </w:t>
      </w:r>
      <w:r w:rsidR="001831B1">
        <w:rPr>
          <w:rFonts w:asciiTheme="minorHAnsi" w:hAnsiTheme="minorHAnsi" w:cstheme="minorHAnsi"/>
          <w:color w:val="000000" w:themeColor="text1"/>
        </w:rPr>
        <w:t xml:space="preserve">imbalanced number of profiles per cell type may inadvertently bias the </w:t>
      </w:r>
      <w:r w:rsidR="00ED6926">
        <w:rPr>
          <w:rFonts w:asciiTheme="minorHAnsi" w:hAnsiTheme="minorHAnsi" w:cstheme="minorHAnsi"/>
          <w:color w:val="000000" w:themeColor="text1"/>
        </w:rPr>
        <w:t>global interactome</w:t>
      </w:r>
      <w:r w:rsidR="001831B1">
        <w:rPr>
          <w:rFonts w:asciiTheme="minorHAnsi" w:hAnsiTheme="minorHAnsi" w:cstheme="minorHAnsi"/>
          <w:color w:val="000000" w:themeColor="text1"/>
        </w:rPr>
        <w:t xml:space="preserve">, </w:t>
      </w:r>
      <w:r w:rsidR="00ED6926">
        <w:rPr>
          <w:rFonts w:asciiTheme="minorHAnsi" w:hAnsiTheme="minorHAnsi" w:cstheme="minorHAnsi"/>
          <w:color w:val="000000" w:themeColor="text1"/>
        </w:rPr>
        <w:t xml:space="preserve">multiple sources </w:t>
      </w:r>
      <w:r w:rsidR="001831B1">
        <w:rPr>
          <w:rFonts w:asciiTheme="minorHAnsi" w:hAnsiTheme="minorHAnsi" w:cstheme="minorHAnsi"/>
          <w:color w:val="000000" w:themeColor="text1"/>
        </w:rPr>
        <w:t xml:space="preserve">per RBP can better capture the diversity in RBP interactomes across different cell states. Unlike </w:t>
      </w:r>
      <w:r>
        <w:rPr>
          <w:rFonts w:asciiTheme="minorHAnsi" w:hAnsiTheme="minorHAnsi" w:cstheme="minorHAnsi"/>
          <w:color w:val="000000" w:themeColor="text1"/>
        </w:rPr>
        <w:t xml:space="preserve">one </w:t>
      </w:r>
      <w:r w:rsidR="001831B1">
        <w:rPr>
          <w:rFonts w:asciiTheme="minorHAnsi" w:hAnsiTheme="minorHAnsi" w:cstheme="minorHAnsi"/>
          <w:color w:val="000000" w:themeColor="text1"/>
        </w:rPr>
        <w:t xml:space="preserve">cell type or sample approach, we solved this problem by first calculating the meta values individually for each cell group (see Materials and Methods) before generating the global meta value for the same gene in each cell group. Here, a future update may include additional techniques to correct cell type bias such as </w:t>
      </w:r>
      <w:r w:rsidR="00461CCA">
        <w:rPr>
          <w:rFonts w:asciiTheme="minorHAnsi" w:hAnsiTheme="minorHAnsi" w:cstheme="minorHAnsi"/>
          <w:color w:val="000000" w:themeColor="text1"/>
        </w:rPr>
        <w:t xml:space="preserve">two-tier </w:t>
      </w:r>
      <w:r w:rsidR="001831B1">
        <w:rPr>
          <w:rFonts w:asciiTheme="minorHAnsi" w:hAnsiTheme="minorHAnsi" w:cstheme="minorHAnsi"/>
          <w:color w:val="000000" w:themeColor="text1"/>
        </w:rPr>
        <w:t>group</w:t>
      </w:r>
      <w:r w:rsidR="00461CCA">
        <w:rPr>
          <w:rFonts w:asciiTheme="minorHAnsi" w:hAnsiTheme="minorHAnsi" w:cstheme="minorHAnsi"/>
          <w:color w:val="000000" w:themeColor="text1"/>
        </w:rPr>
        <w:t xml:space="preserve"> integration</w:t>
      </w:r>
      <w:r w:rsidR="001831B1">
        <w:rPr>
          <w:rFonts w:asciiTheme="minorHAnsi" w:hAnsiTheme="minorHAnsi" w:cstheme="minorHAnsi"/>
          <w:color w:val="000000" w:themeColor="text1"/>
        </w:rPr>
        <w:t xml:space="preserve">, particularly as interaction profiles in other cells become available. </w:t>
      </w:r>
      <w:r w:rsidR="00461CCA">
        <w:rPr>
          <w:rFonts w:asciiTheme="minorHAnsi" w:hAnsiTheme="minorHAnsi" w:cstheme="minorHAnsi"/>
          <w:color w:val="000000" w:themeColor="text1"/>
        </w:rPr>
        <w:t>We also incorporated the option to extract and use group estimates, which is crucial for applications requiring interactome</w:t>
      </w:r>
      <w:r w:rsidR="00554634">
        <w:rPr>
          <w:rFonts w:asciiTheme="minorHAnsi" w:hAnsiTheme="minorHAnsi" w:cstheme="minorHAnsi"/>
          <w:color w:val="000000" w:themeColor="text1"/>
        </w:rPr>
        <w:t>s</w:t>
      </w:r>
      <w:r w:rsidR="00461CCA">
        <w:rPr>
          <w:rFonts w:asciiTheme="minorHAnsi" w:hAnsiTheme="minorHAnsi" w:cstheme="minorHAnsi"/>
          <w:color w:val="000000" w:themeColor="text1"/>
        </w:rPr>
        <w:t xml:space="preserve"> in specific cell type</w:t>
      </w:r>
      <w:r w:rsidR="00554634">
        <w:rPr>
          <w:rFonts w:asciiTheme="minorHAnsi" w:hAnsiTheme="minorHAnsi" w:cstheme="minorHAnsi"/>
          <w:color w:val="000000" w:themeColor="text1"/>
        </w:rPr>
        <w:t>s</w:t>
      </w:r>
      <w:r w:rsidR="00461CCA">
        <w:rPr>
          <w:rFonts w:asciiTheme="minorHAnsi" w:hAnsiTheme="minorHAnsi" w:cstheme="minorHAnsi"/>
          <w:color w:val="000000" w:themeColor="text1"/>
        </w:rPr>
        <w:t xml:space="preserve">. </w:t>
      </w:r>
    </w:p>
    <w:p w14:paraId="7D8B4316" w14:textId="77777777" w:rsidR="00554634" w:rsidRDefault="00554634" w:rsidP="00A32ECD">
      <w:pPr>
        <w:pStyle w:val="NormalWeb"/>
        <w:spacing w:before="0" w:beforeAutospacing="0" w:after="0" w:afterAutospacing="0"/>
        <w:jc w:val="both"/>
        <w:rPr>
          <w:rFonts w:asciiTheme="minorHAnsi" w:hAnsiTheme="minorHAnsi" w:cstheme="minorHAnsi"/>
          <w:color w:val="000000" w:themeColor="text1"/>
        </w:rPr>
      </w:pPr>
    </w:p>
    <w:p w14:paraId="393F1C1F" w14:textId="3A23E79C" w:rsidR="00554634" w:rsidRDefault="00554634" w:rsidP="00A32ECD">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themeColor="text1"/>
        </w:rPr>
        <w:t>Benchmarking on the individual samples showed that although each sample</w:t>
      </w:r>
      <w:r w:rsidR="00D8788D">
        <w:rPr>
          <w:rFonts w:asciiTheme="minorHAnsi" w:hAnsiTheme="minorHAnsi" w:cstheme="minorHAnsi"/>
          <w:color w:val="000000" w:themeColor="text1"/>
        </w:rPr>
        <w:t>-</w:t>
      </w:r>
      <w:r w:rsidR="00201703">
        <w:rPr>
          <w:rFonts w:asciiTheme="minorHAnsi" w:hAnsiTheme="minorHAnsi" w:cstheme="minorHAnsi"/>
          <w:color w:val="000000" w:themeColor="text1"/>
        </w:rPr>
        <w:t>specific</w:t>
      </w:r>
      <w:r>
        <w:rPr>
          <w:rFonts w:asciiTheme="minorHAnsi" w:hAnsiTheme="minorHAnsi" w:cstheme="minorHAnsi"/>
          <w:color w:val="000000" w:themeColor="text1"/>
        </w:rPr>
        <w:t xml:space="preserve"> calls retained some overlap with the independent dataset, we saw high levels of none overlap genes</w:t>
      </w:r>
      <w:r w:rsidR="00201703">
        <w:rPr>
          <w:rFonts w:asciiTheme="minorHAnsi" w:hAnsiTheme="minorHAnsi" w:cstheme="minorHAnsi"/>
          <w:color w:val="000000" w:themeColor="text1"/>
        </w:rPr>
        <w:t xml:space="preserve"> in those</w:t>
      </w:r>
      <w:r>
        <w:rPr>
          <w:rFonts w:asciiTheme="minorHAnsi" w:hAnsiTheme="minorHAnsi" w:cstheme="minorHAnsi"/>
          <w:color w:val="000000" w:themeColor="text1"/>
        </w:rPr>
        <w:t xml:space="preserve">. This performance issue is expected but impossible to track in actual use cases because of the known cell-type specific interactions of RBP and experimental noise present in each sample. Our systematic meta-analysis reduces this sample bias by averaging out the sample specific signals. Indeed, we adequately identified the </w:t>
      </w:r>
      <w:r w:rsidRPr="00F90395">
        <w:rPr>
          <w:rFonts w:asciiTheme="minorHAnsi" w:hAnsiTheme="minorHAnsi" w:cstheme="minorHAnsi"/>
          <w:color w:val="000000" w:themeColor="text1"/>
        </w:rPr>
        <w:t>novel WNT signalling and/or heterochromatin</w:t>
      </w:r>
      <w:r w:rsidRPr="00554634">
        <w:rPr>
          <w:rFonts w:asciiTheme="minorHAnsi" w:hAnsiTheme="minorHAnsi" w:cstheme="minorHAnsi"/>
          <w:color w:val="C00000"/>
        </w:rPr>
        <w:t xml:space="preserve"> </w:t>
      </w:r>
      <w:r>
        <w:rPr>
          <w:rFonts w:asciiTheme="minorHAnsi" w:hAnsiTheme="minorHAnsi" w:cstheme="minorHAnsi"/>
        </w:rPr>
        <w:t xml:space="preserve">functions of SFPQ. It is worth noting that </w:t>
      </w:r>
      <w:r w:rsidR="00B03BE4">
        <w:rPr>
          <w:rFonts w:asciiTheme="minorHAnsi" w:hAnsiTheme="minorHAnsi" w:cstheme="minorHAnsi"/>
        </w:rPr>
        <w:t>single sample or cell type analysis could not resolve such a function due to their sample specific noise, further highlighting the utility of our method.</w:t>
      </w:r>
    </w:p>
    <w:p w14:paraId="000BDA6A" w14:textId="77777777" w:rsidR="00F41C8F" w:rsidRDefault="00F41C8F" w:rsidP="00A32ECD">
      <w:pPr>
        <w:pStyle w:val="NormalWeb"/>
        <w:spacing w:before="0" w:beforeAutospacing="0" w:after="0" w:afterAutospacing="0"/>
        <w:jc w:val="both"/>
        <w:rPr>
          <w:rFonts w:asciiTheme="minorHAnsi" w:hAnsiTheme="minorHAnsi" w:cstheme="minorHAnsi"/>
        </w:rPr>
      </w:pPr>
    </w:p>
    <w:p w14:paraId="205212FA" w14:textId="3A6BF030" w:rsidR="00F41C8F" w:rsidRDefault="00F41C8F"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rPr>
        <w:t xml:space="preserve">An important limitation of </w:t>
      </w:r>
      <w:proofErr w:type="spellStart"/>
      <w:r>
        <w:rPr>
          <w:rFonts w:asciiTheme="minorHAnsi" w:hAnsiTheme="minorHAnsi" w:cstheme="minorHAnsi"/>
        </w:rPr>
        <w:t>RBPInper</w:t>
      </w:r>
      <w:proofErr w:type="spellEnd"/>
      <w:r>
        <w:rPr>
          <w:rFonts w:asciiTheme="minorHAnsi" w:hAnsiTheme="minorHAnsi" w:cstheme="minorHAnsi"/>
        </w:rPr>
        <w:t xml:space="preserve"> framework is that it represents the aggregate evidence of the contributing profiles. Thus, if they have universally high levels of technical noise for a given RBP, then </w:t>
      </w:r>
      <w:proofErr w:type="spellStart"/>
      <w:r>
        <w:rPr>
          <w:rFonts w:asciiTheme="minorHAnsi" w:hAnsiTheme="minorHAnsi" w:cstheme="minorHAnsi"/>
        </w:rPr>
        <w:t>RBPInper</w:t>
      </w:r>
      <w:proofErr w:type="spellEnd"/>
      <w:r>
        <w:rPr>
          <w:rFonts w:asciiTheme="minorHAnsi" w:hAnsiTheme="minorHAnsi" w:cstheme="minorHAnsi"/>
        </w:rPr>
        <w:t xml:space="preserve"> will have a corresponding spurious global interactome estimation. However, </w:t>
      </w:r>
      <w:proofErr w:type="spellStart"/>
      <w:r>
        <w:rPr>
          <w:rFonts w:asciiTheme="minorHAnsi" w:hAnsiTheme="minorHAnsi" w:cstheme="minorHAnsi"/>
        </w:rPr>
        <w:t>RBPInper</w:t>
      </w:r>
      <w:proofErr w:type="spellEnd"/>
      <w:r>
        <w:rPr>
          <w:rFonts w:asciiTheme="minorHAnsi" w:hAnsiTheme="minorHAnsi" w:cstheme="minorHAnsi"/>
        </w:rPr>
        <w:t xml:space="preserve"> should be robust for most cases compared to the individual samples.</w:t>
      </w:r>
    </w:p>
    <w:p w14:paraId="16595E04" w14:textId="77777777" w:rsidR="007F3458" w:rsidRDefault="007F3458" w:rsidP="00A32ECD">
      <w:pPr>
        <w:pStyle w:val="NormalWeb"/>
        <w:spacing w:before="0" w:beforeAutospacing="0" w:after="0" w:afterAutospacing="0"/>
        <w:jc w:val="both"/>
        <w:rPr>
          <w:rFonts w:asciiTheme="minorHAnsi" w:hAnsiTheme="minorHAnsi" w:cstheme="minorHAnsi"/>
          <w:color w:val="000000" w:themeColor="text1"/>
        </w:rPr>
      </w:pPr>
    </w:p>
    <w:p w14:paraId="67BC6248" w14:textId="71935AB0" w:rsidR="00BF0ACC" w:rsidRPr="00F41C8F" w:rsidRDefault="00F41C8F" w:rsidP="00A32ECD">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To enable easy incorporation of </w:t>
      </w:r>
      <w:proofErr w:type="spellStart"/>
      <w:r>
        <w:rPr>
          <w:rFonts w:asciiTheme="minorHAnsi" w:hAnsiTheme="minorHAnsi" w:cstheme="minorHAnsi"/>
          <w:color w:val="000000" w:themeColor="text1"/>
        </w:rPr>
        <w:t>RBPInper</w:t>
      </w:r>
      <w:proofErr w:type="spellEnd"/>
      <w:r>
        <w:rPr>
          <w:rFonts w:asciiTheme="minorHAnsi" w:hAnsiTheme="minorHAnsi" w:cstheme="minorHAnsi"/>
          <w:color w:val="000000" w:themeColor="text1"/>
        </w:rPr>
        <w:t xml:space="preserve"> into new and existing pipelines for analysis RBP interactions, we implemented an object-oriented system in R, allowing the user to add, run and retrieve individual elements of the analysis (</w:t>
      </w:r>
      <w:r w:rsidRPr="00652E8B">
        <w:rPr>
          <w:rFonts w:asciiTheme="minorHAnsi" w:hAnsiTheme="minorHAnsi" w:cstheme="minorHAnsi"/>
        </w:rPr>
        <w:t xml:space="preserve">https://github.com/AneneLab/ </w:t>
      </w:r>
      <w:proofErr w:type="spellStart"/>
      <w:r w:rsidRPr="00652E8B">
        <w:rPr>
          <w:rFonts w:asciiTheme="minorHAnsi" w:hAnsiTheme="minorHAnsi" w:cstheme="minorHAnsi"/>
        </w:rPr>
        <w:t>RBPInper</w:t>
      </w:r>
      <w:proofErr w:type="spellEnd"/>
      <w:r>
        <w:rPr>
          <w:rFonts w:asciiTheme="minorHAnsi" w:hAnsiTheme="minorHAnsi" w:cstheme="minorHAnsi"/>
        </w:rPr>
        <w:t>)</w:t>
      </w:r>
      <w:r>
        <w:rPr>
          <w:rFonts w:asciiTheme="minorHAnsi" w:hAnsiTheme="minorHAnsi" w:cstheme="minorHAnsi"/>
          <w:color w:val="000000" w:themeColor="text1"/>
        </w:rPr>
        <w:t xml:space="preserve">. We also implemented several helper functions to enable beginners in bioinformatics to easily setup and run the tool. </w:t>
      </w:r>
      <w:r w:rsidR="00E84C82">
        <w:rPr>
          <w:rFonts w:asciiTheme="minorHAnsi" w:hAnsiTheme="minorHAnsi" w:cstheme="minorHAnsi"/>
          <w:color w:val="000000" w:themeColor="text1"/>
        </w:rPr>
        <w:t xml:space="preserve">For example, we include a </w:t>
      </w:r>
      <w:r>
        <w:rPr>
          <w:rFonts w:asciiTheme="minorHAnsi" w:hAnsiTheme="minorHAnsi" w:cstheme="minorHAnsi"/>
          <w:color w:val="000000" w:themeColor="text1"/>
        </w:rPr>
        <w:t xml:space="preserve">function to automatically annotate </w:t>
      </w:r>
      <w:r w:rsidR="00E84C82">
        <w:rPr>
          <w:rFonts w:asciiTheme="minorHAnsi" w:hAnsiTheme="minorHAnsi" w:cstheme="minorHAnsi"/>
          <w:color w:val="000000" w:themeColor="text1"/>
        </w:rPr>
        <w:t xml:space="preserve">peak files and generate the gene level evidence for running </w:t>
      </w:r>
      <w:proofErr w:type="spellStart"/>
      <w:r w:rsidR="00E84C82">
        <w:rPr>
          <w:rFonts w:asciiTheme="minorHAnsi" w:hAnsiTheme="minorHAnsi" w:cstheme="minorHAnsi"/>
          <w:color w:val="000000" w:themeColor="text1"/>
        </w:rPr>
        <w:t>RBPInper</w:t>
      </w:r>
      <w:proofErr w:type="spellEnd"/>
      <w:r w:rsidR="00E84C82">
        <w:rPr>
          <w:rFonts w:asciiTheme="minorHAnsi" w:hAnsiTheme="minorHAnsi" w:cstheme="minorHAnsi"/>
          <w:color w:val="000000" w:themeColor="text1"/>
        </w:rPr>
        <w:t xml:space="preserve">. Although, </w:t>
      </w:r>
      <w:proofErr w:type="spellStart"/>
      <w:r w:rsidR="00E84C82">
        <w:rPr>
          <w:rFonts w:asciiTheme="minorHAnsi" w:hAnsiTheme="minorHAnsi" w:cstheme="minorHAnsi"/>
          <w:color w:val="000000" w:themeColor="text1"/>
        </w:rPr>
        <w:t>RBPInper</w:t>
      </w:r>
      <w:proofErr w:type="spellEnd"/>
      <w:r w:rsidR="00E84C82">
        <w:rPr>
          <w:rFonts w:asciiTheme="minorHAnsi" w:hAnsiTheme="minorHAnsi" w:cstheme="minorHAnsi"/>
          <w:color w:val="000000" w:themeColor="text1"/>
        </w:rPr>
        <w:t xml:space="preserve"> is implemented and valid for human RBP data, the framework can easily be used with modification for other proteins and species. Moreover, one of the future directions of </w:t>
      </w:r>
      <w:proofErr w:type="spellStart"/>
      <w:r w:rsidR="00E84C82">
        <w:rPr>
          <w:rFonts w:asciiTheme="minorHAnsi" w:hAnsiTheme="minorHAnsi" w:cstheme="minorHAnsi"/>
          <w:color w:val="000000" w:themeColor="text1"/>
        </w:rPr>
        <w:t>RBPInper</w:t>
      </w:r>
      <w:proofErr w:type="spellEnd"/>
      <w:r w:rsidR="00E84C82">
        <w:rPr>
          <w:rFonts w:asciiTheme="minorHAnsi" w:hAnsiTheme="minorHAnsi" w:cstheme="minorHAnsi"/>
          <w:color w:val="000000" w:themeColor="text1"/>
        </w:rPr>
        <w:t xml:space="preserve"> is to create a flexible function within our method that allows users to simple input RBP name, to facilitate users to generating interactomes without personally getting the </w:t>
      </w:r>
      <w:r w:rsidR="00E84C82">
        <w:rPr>
          <w:rFonts w:asciiTheme="minorHAnsi" w:hAnsiTheme="minorHAnsi" w:cstheme="minorHAnsi"/>
          <w:color w:val="000000" w:themeColor="text1"/>
        </w:rPr>
        <w:lastRenderedPageBreak/>
        <w:t xml:space="preserve">required datasets. </w:t>
      </w:r>
      <w:ins w:id="43" w:author="Joseph Cogan [RPG]" w:date="2024-01-29T10:49:00Z">
        <w:r w:rsidR="000874A2">
          <w:rPr>
            <w:rFonts w:asciiTheme="minorHAnsi" w:hAnsiTheme="minorHAnsi" w:cstheme="minorHAnsi"/>
            <w:color w:val="000000" w:themeColor="text1"/>
          </w:rPr>
          <w:t>H</w:t>
        </w:r>
      </w:ins>
      <w:del w:id="44" w:author="Joseph Cogan [RPG]" w:date="2024-01-29T10:49:00Z">
        <w:r w:rsidR="00E84C82" w:rsidDel="000874A2">
          <w:rPr>
            <w:rFonts w:asciiTheme="minorHAnsi" w:hAnsiTheme="minorHAnsi" w:cstheme="minorHAnsi"/>
            <w:color w:val="000000" w:themeColor="text1"/>
          </w:rPr>
          <w:delText>h</w:delText>
        </w:r>
      </w:del>
      <w:r w:rsidR="00E84C82">
        <w:rPr>
          <w:rFonts w:asciiTheme="minorHAnsi" w:hAnsiTheme="minorHAnsi" w:cstheme="minorHAnsi"/>
          <w:color w:val="000000" w:themeColor="text1"/>
        </w:rPr>
        <w:t>owever, this will require very large data curation, re-analysis</w:t>
      </w:r>
      <w:r w:rsidR="00D8788D">
        <w:rPr>
          <w:rFonts w:asciiTheme="minorHAnsi" w:hAnsiTheme="minorHAnsi" w:cstheme="minorHAnsi"/>
          <w:color w:val="000000" w:themeColor="text1"/>
        </w:rPr>
        <w:t>,</w:t>
      </w:r>
      <w:r w:rsidR="00E84C82">
        <w:rPr>
          <w:rFonts w:asciiTheme="minorHAnsi" w:hAnsiTheme="minorHAnsi" w:cstheme="minorHAnsi"/>
          <w:color w:val="000000" w:themeColor="text1"/>
        </w:rPr>
        <w:t xml:space="preserve"> and annotations for all possible available dataset.</w:t>
      </w:r>
    </w:p>
    <w:p w14:paraId="318332DC" w14:textId="77777777" w:rsidR="00BF0ACC" w:rsidRDefault="00BF0ACC" w:rsidP="00A32ECD">
      <w:pPr>
        <w:pStyle w:val="NormalWeb"/>
        <w:spacing w:before="0" w:beforeAutospacing="0" w:after="0" w:afterAutospacing="0"/>
        <w:jc w:val="both"/>
        <w:rPr>
          <w:rFonts w:asciiTheme="minorHAnsi" w:hAnsiTheme="minorHAnsi" w:cstheme="minorHAnsi"/>
          <w:b/>
          <w:bCs/>
        </w:rPr>
      </w:pPr>
    </w:p>
    <w:p w14:paraId="30DE669A" w14:textId="0C9CFB29" w:rsidR="00D974E1"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 </w:t>
      </w:r>
      <w:r w:rsidR="00D974E1" w:rsidRPr="00652E8B">
        <w:rPr>
          <w:rFonts w:asciiTheme="minorHAnsi" w:hAnsiTheme="minorHAnsi" w:cstheme="minorHAnsi"/>
          <w:b/>
          <w:bCs/>
        </w:rPr>
        <w:t>Methods</w:t>
      </w:r>
    </w:p>
    <w:p w14:paraId="36F061B6" w14:textId="08F16CC6" w:rsidR="007A5818"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5.1 </w:t>
      </w:r>
      <w:proofErr w:type="spellStart"/>
      <w:r w:rsidR="007A5818" w:rsidRPr="00652E8B">
        <w:rPr>
          <w:rFonts w:asciiTheme="minorHAnsi" w:hAnsiTheme="minorHAnsi" w:cstheme="minorHAnsi"/>
          <w:b/>
          <w:bCs/>
        </w:rPr>
        <w:t>RBPInper</w:t>
      </w:r>
      <w:proofErr w:type="spellEnd"/>
      <w:r w:rsidR="007A5818" w:rsidRPr="00652E8B">
        <w:rPr>
          <w:rFonts w:asciiTheme="minorHAnsi" w:hAnsiTheme="minorHAnsi" w:cstheme="minorHAnsi"/>
          <w:b/>
          <w:bCs/>
        </w:rPr>
        <w:t xml:space="preserve"> </w:t>
      </w:r>
      <w:r w:rsidR="00CC2E17" w:rsidRPr="00652E8B">
        <w:rPr>
          <w:rFonts w:asciiTheme="minorHAnsi" w:hAnsiTheme="minorHAnsi" w:cstheme="minorHAnsi"/>
          <w:b/>
          <w:bCs/>
        </w:rPr>
        <w:t>framework</w:t>
      </w:r>
    </w:p>
    <w:p w14:paraId="1FE27B85" w14:textId="1B1B5ECC" w:rsidR="00CC2E17" w:rsidRPr="00652E8B" w:rsidRDefault="007A5818" w:rsidP="00A32ECD">
      <w:pPr>
        <w:pStyle w:val="NormalWeb"/>
        <w:spacing w:before="0" w:beforeAutospacing="0" w:after="0" w:afterAutospacing="0"/>
        <w:jc w:val="both"/>
        <w:rPr>
          <w:rFonts w:asciiTheme="minorHAnsi" w:hAnsiTheme="minorHAnsi" w:cstheme="minorHAnsi"/>
        </w:rPr>
      </w:pPr>
      <w:proofErr w:type="spellStart"/>
      <w:r w:rsidRPr="00652E8B">
        <w:rPr>
          <w:rFonts w:asciiTheme="minorHAnsi" w:hAnsiTheme="minorHAnsi" w:cstheme="minorHAnsi"/>
        </w:rPr>
        <w:t>RBPInper</w:t>
      </w:r>
      <w:proofErr w:type="spellEnd"/>
      <w:r w:rsidR="0001195F" w:rsidRPr="00652E8B">
        <w:rPr>
          <w:rFonts w:asciiTheme="minorHAnsi" w:hAnsiTheme="minorHAnsi" w:cstheme="minorHAnsi"/>
        </w:rPr>
        <w:t xml:space="preserve"> is an R tool that flexibly </w:t>
      </w:r>
      <w:r w:rsidRPr="00652E8B">
        <w:rPr>
          <w:rFonts w:asciiTheme="minorHAnsi" w:hAnsiTheme="minorHAnsi" w:cstheme="minorHAnsi"/>
        </w:rPr>
        <w:t>integrate</w:t>
      </w:r>
      <w:r w:rsidR="0001195F" w:rsidRPr="00652E8B">
        <w:rPr>
          <w:rFonts w:asciiTheme="minorHAnsi" w:hAnsiTheme="minorHAnsi" w:cstheme="minorHAnsi"/>
        </w:rPr>
        <w:t xml:space="preserve">s </w:t>
      </w:r>
      <w:r w:rsidR="00230BC1" w:rsidRPr="00652E8B">
        <w:rPr>
          <w:rFonts w:asciiTheme="minorHAnsi" w:hAnsiTheme="minorHAnsi" w:cstheme="minorHAnsi"/>
        </w:rPr>
        <w:t>the activit</w:t>
      </w:r>
      <w:r w:rsidR="009B034A" w:rsidRPr="00652E8B">
        <w:rPr>
          <w:rFonts w:asciiTheme="minorHAnsi" w:hAnsiTheme="minorHAnsi" w:cstheme="minorHAnsi"/>
        </w:rPr>
        <w:t>ies</w:t>
      </w:r>
      <w:r w:rsidR="00230BC1" w:rsidRPr="00652E8B">
        <w:rPr>
          <w:rFonts w:asciiTheme="minorHAnsi" w:hAnsiTheme="minorHAnsi" w:cstheme="minorHAnsi"/>
        </w:rPr>
        <w:t xml:space="preserve"> of an </w:t>
      </w:r>
      <w:r w:rsidR="000E0131" w:rsidRPr="00652E8B">
        <w:rPr>
          <w:rFonts w:asciiTheme="minorHAnsi" w:hAnsiTheme="minorHAnsi" w:cstheme="minorHAnsi"/>
        </w:rPr>
        <w:t>RNA binding protein</w:t>
      </w:r>
      <w:r w:rsidR="00F422F7" w:rsidRPr="00652E8B">
        <w:rPr>
          <w:rFonts w:asciiTheme="minorHAnsi" w:hAnsiTheme="minorHAnsi" w:cstheme="minorHAnsi"/>
        </w:rPr>
        <w:t xml:space="preserve"> (RBP) </w:t>
      </w:r>
      <w:r w:rsidR="000E0131" w:rsidRPr="00652E8B">
        <w:rPr>
          <w:rFonts w:asciiTheme="minorHAnsi" w:hAnsiTheme="minorHAnsi" w:cstheme="minorHAnsi"/>
        </w:rPr>
        <w:t>from multiple experimental strategies</w:t>
      </w:r>
      <w:r w:rsidR="0001195F" w:rsidRPr="00652E8B">
        <w:rPr>
          <w:rFonts w:asciiTheme="minorHAnsi" w:hAnsiTheme="minorHAnsi" w:cstheme="minorHAnsi"/>
        </w:rPr>
        <w:t xml:space="preserve"> (e.g. </w:t>
      </w:r>
      <w:r w:rsidR="000E0131" w:rsidRPr="00652E8B">
        <w:rPr>
          <w:rFonts w:asciiTheme="minorHAnsi" w:hAnsiTheme="minorHAnsi" w:cstheme="minorHAnsi"/>
        </w:rPr>
        <w:t>RNA-IP, eCLIP and knock-down RNA-Seq</w:t>
      </w:r>
      <w:r w:rsidR="0001195F" w:rsidRPr="00652E8B">
        <w:rPr>
          <w:rFonts w:asciiTheme="minorHAnsi" w:hAnsiTheme="minorHAnsi" w:cstheme="minorHAnsi"/>
        </w:rPr>
        <w:t>)</w:t>
      </w:r>
      <w:r w:rsidR="00230BC1" w:rsidRPr="00652E8B">
        <w:rPr>
          <w:rFonts w:asciiTheme="minorHAnsi" w:hAnsiTheme="minorHAnsi" w:cstheme="minorHAnsi"/>
        </w:rPr>
        <w:t>.</w:t>
      </w:r>
      <w:r w:rsidR="000E0131" w:rsidRPr="00652E8B">
        <w:rPr>
          <w:rFonts w:asciiTheme="minorHAnsi" w:hAnsiTheme="minorHAnsi" w:cstheme="minorHAnsi"/>
        </w:rPr>
        <w:t xml:space="preserve"> It takes two inputs</w:t>
      </w:r>
      <w:r w:rsidR="00F422F7" w:rsidRPr="00652E8B">
        <w:rPr>
          <w:rFonts w:asciiTheme="minorHAnsi" w:hAnsiTheme="minorHAnsi" w:cstheme="minorHAnsi"/>
        </w:rPr>
        <w:t>: a) a matrix of P-values with genes in rows and dataset evidence in column</w:t>
      </w:r>
      <w:r w:rsidR="0001195F" w:rsidRPr="00652E8B">
        <w:rPr>
          <w:rFonts w:asciiTheme="minorHAnsi" w:hAnsiTheme="minorHAnsi" w:cstheme="minorHAnsi"/>
        </w:rPr>
        <w:t>s</w:t>
      </w:r>
      <w:r w:rsidR="00F422F7" w:rsidRPr="00652E8B">
        <w:rPr>
          <w:rFonts w:asciiTheme="minorHAnsi" w:hAnsiTheme="minorHAnsi" w:cstheme="minorHAnsi"/>
        </w:rPr>
        <w:t>, and b) a matrix of dataset information</w:t>
      </w:r>
      <w:r w:rsidR="00A955E9" w:rsidRPr="00652E8B">
        <w:rPr>
          <w:rFonts w:asciiTheme="minorHAnsi" w:hAnsiTheme="minorHAnsi" w:cstheme="minorHAnsi"/>
        </w:rPr>
        <w:t xml:space="preserve"> with </w:t>
      </w:r>
      <w:r w:rsidR="00F422F7" w:rsidRPr="00652E8B">
        <w:rPr>
          <w:rFonts w:asciiTheme="minorHAnsi" w:hAnsiTheme="minorHAnsi" w:cstheme="minorHAnsi"/>
        </w:rPr>
        <w:t>ID in rows and annotations in columns</w:t>
      </w:r>
      <w:r w:rsidR="00E1726D" w:rsidRPr="00652E8B">
        <w:rPr>
          <w:rFonts w:asciiTheme="minorHAnsi" w:hAnsiTheme="minorHAnsi" w:cstheme="minorHAnsi"/>
        </w:rPr>
        <w:t xml:space="preserve"> (at least </w:t>
      </w:r>
      <w:r w:rsidR="00A955E9" w:rsidRPr="00652E8B">
        <w:rPr>
          <w:rFonts w:asciiTheme="minorHAnsi" w:hAnsiTheme="minorHAnsi" w:cstheme="minorHAnsi"/>
        </w:rPr>
        <w:t>experimental strategy and t</w:t>
      </w:r>
      <w:r w:rsidR="009B034A" w:rsidRPr="00652E8B">
        <w:rPr>
          <w:rFonts w:asciiTheme="minorHAnsi" w:hAnsiTheme="minorHAnsi" w:cstheme="minorHAnsi"/>
        </w:rPr>
        <w:t>he cell type</w:t>
      </w:r>
      <w:r w:rsidR="00E1726D" w:rsidRPr="00652E8B">
        <w:rPr>
          <w:rFonts w:asciiTheme="minorHAnsi" w:hAnsiTheme="minorHAnsi" w:cstheme="minorHAnsi"/>
        </w:rPr>
        <w:t>)</w:t>
      </w:r>
      <w:r w:rsidR="00A955E9" w:rsidRPr="00652E8B">
        <w:rPr>
          <w:rFonts w:asciiTheme="minorHAnsi" w:hAnsiTheme="minorHAnsi" w:cstheme="minorHAnsi"/>
        </w:rPr>
        <w:t xml:space="preserve">. To integrate multiple sources of evidence, a combined P-value is computed for each gene using a </w:t>
      </w:r>
      <w:r w:rsidR="005E2F85" w:rsidRPr="00652E8B">
        <w:rPr>
          <w:rFonts w:asciiTheme="minorHAnsi" w:hAnsiTheme="minorHAnsi" w:cstheme="minorHAnsi"/>
        </w:rPr>
        <w:t>two</w:t>
      </w:r>
      <w:ins w:id="45" w:author="Joseph Cogan [RPG]" w:date="2024-01-29T10:56:00Z">
        <w:r w:rsidR="00D975F1">
          <w:rPr>
            <w:rFonts w:asciiTheme="minorHAnsi" w:hAnsiTheme="minorHAnsi" w:cstheme="minorHAnsi"/>
          </w:rPr>
          <w:t>-</w:t>
        </w:r>
      </w:ins>
      <w:r w:rsidR="005E2F85" w:rsidRPr="00652E8B">
        <w:rPr>
          <w:rFonts w:asciiTheme="minorHAnsi" w:hAnsiTheme="minorHAnsi" w:cstheme="minorHAnsi"/>
        </w:rPr>
        <w:t>step</w:t>
      </w:r>
      <w:r w:rsidR="00A955E9" w:rsidRPr="00652E8B">
        <w:rPr>
          <w:rFonts w:asciiTheme="minorHAnsi" w:hAnsiTheme="minorHAnsi" w:cstheme="minorHAnsi"/>
        </w:rPr>
        <w:t xml:space="preserve"> </w:t>
      </w:r>
      <w:r w:rsidR="009B034A" w:rsidRPr="00652E8B">
        <w:rPr>
          <w:rFonts w:asciiTheme="minorHAnsi" w:hAnsiTheme="minorHAnsi" w:cstheme="minorHAnsi"/>
        </w:rPr>
        <w:t>meta-analysis approach</w:t>
      </w:r>
      <w:r w:rsidR="00A955E9" w:rsidRPr="00652E8B">
        <w:rPr>
          <w:rFonts w:asciiTheme="minorHAnsi" w:hAnsiTheme="minorHAnsi" w:cstheme="minorHAnsi"/>
        </w:rPr>
        <w:t>, resulting in a robust RBP-mRNA interaction gene list.</w:t>
      </w:r>
      <w:r w:rsidR="009B034A" w:rsidRPr="00652E8B">
        <w:rPr>
          <w:rFonts w:asciiTheme="minorHAnsi" w:hAnsiTheme="minorHAnsi" w:cstheme="minorHAnsi"/>
        </w:rPr>
        <w:t xml:space="preserve"> First, the cell type-specific gene list is computed by merging all P-values of a given gene for each cell type into a combined P-value using the </w:t>
      </w:r>
      <w:r w:rsidR="008B4346">
        <w:rPr>
          <w:rFonts w:asciiTheme="minorHAnsi" w:hAnsiTheme="minorHAnsi" w:cstheme="minorHAnsi"/>
        </w:rPr>
        <w:t>a</w:t>
      </w:r>
      <w:r w:rsidR="009B034A" w:rsidRPr="00652E8B">
        <w:rPr>
          <w:rFonts w:asciiTheme="minorHAnsi" w:hAnsiTheme="minorHAnsi" w:cstheme="minorHAnsi"/>
        </w:rPr>
        <w:t xml:space="preserve"> correction method</w:t>
      </w:r>
      <w:r w:rsidR="005E2F85" w:rsidRPr="00652E8B">
        <w:rPr>
          <w:rFonts w:asciiTheme="minorHAnsi" w:hAnsiTheme="minorHAnsi" w:cstheme="minorHAnsi"/>
        </w:rPr>
        <w:t xml:space="preserve"> </w:t>
      </w:r>
      <w:r w:rsidR="005E2F85" w:rsidRPr="00652E8B">
        <w:rPr>
          <w:rFonts w:asciiTheme="minorHAnsi" w:hAnsiTheme="minorHAnsi" w:cstheme="minorHAnsi"/>
        </w:rPr>
        <w:fldChar w:fldCharType="begin"/>
      </w:r>
      <w:r w:rsidR="005E2F85" w:rsidRPr="00652E8B">
        <w:rPr>
          <w:rFonts w:asciiTheme="minorHAnsi" w:hAnsiTheme="minorHAnsi" w:cstheme="minorHAnsi"/>
        </w:rPr>
        <w:instrText xml:space="preserve"> ADDIN ZOTERO_ITEM CSL_CITATION {"citationID":"LZCLBpmg","properties":{"formattedCitation":"(Cinar and Viechtbauer, 2022; Goeman and Solari, 2014)","plainCitation":"(Cinar and Viechtbauer, 2022; Goeman and Solari, 2014)","noteIndex":0},"citationItems":[{"id":17871,"uris":["http://zotero.org/users/local/fwW6NAQh/items/WC2RUF6J"],"itemData":{"id":17871,"type":"article-journal","container-title":"Journal of Statistical Software","ISSN":"1548-7660","journalAbbreviation":"Journal of Statistical Software","page":"1-42","title":"The poolr package for combining independent and dependent p values","volume":"101","author":[{"family":"Cinar","given":"Ozan"},{"family":"Viechtbauer","given":"Wolfgang"}],"issued":{"date-parts":[["2022"]]}}},{"id":17870,"uris":["http://zotero.org/users/local/fwW6NAQh/items/699W5ZJG"],"itemData":{"id":17870,"type":"article-journal","container-title":"Statistics in medicine","ISSN":"0277-6715","issue":"11","journalAbbreviation":"Statistics in medicine","note":"publisher: Wiley Online Library","page":"1946-1978","title":"Multiple hypothesis testing in genomics","volume":"33","author":[{"family":"Goeman","given":"Jelle J"},{"family":"Solari","given":"Aldo"}],"issued":{"date-parts":[["2014"]]}}}],"schema":"https://github.com/citation-style-language/schema/raw/master/csl-citation.json"} </w:instrText>
      </w:r>
      <w:r w:rsidR="005E2F85" w:rsidRPr="00652E8B">
        <w:rPr>
          <w:rFonts w:asciiTheme="minorHAnsi" w:hAnsiTheme="minorHAnsi" w:cstheme="minorHAnsi"/>
        </w:rPr>
        <w:fldChar w:fldCharType="separate"/>
      </w:r>
      <w:r w:rsidR="005E2F85" w:rsidRPr="00652E8B">
        <w:rPr>
          <w:rFonts w:asciiTheme="minorHAnsi" w:hAnsiTheme="minorHAnsi" w:cstheme="minorHAnsi"/>
          <w:noProof/>
        </w:rPr>
        <w:t>(Cinar and Viechtbauer, 2022; Goeman and Solari, 2014)</w:t>
      </w:r>
      <w:r w:rsidR="005E2F85" w:rsidRPr="00652E8B">
        <w:rPr>
          <w:rFonts w:asciiTheme="minorHAnsi" w:hAnsiTheme="minorHAnsi" w:cstheme="minorHAnsi"/>
        </w:rPr>
        <w:fldChar w:fldCharType="end"/>
      </w:r>
      <w:r w:rsidR="009B034A" w:rsidRPr="00652E8B">
        <w:rPr>
          <w:rFonts w:asciiTheme="minorHAnsi" w:hAnsiTheme="minorHAnsi" w:cstheme="minorHAnsi"/>
        </w:rPr>
        <w:t>.</w:t>
      </w:r>
      <w:r w:rsidR="005E2F85" w:rsidRPr="00652E8B">
        <w:rPr>
          <w:rFonts w:asciiTheme="minorHAnsi" w:hAnsiTheme="minorHAnsi" w:cstheme="minorHAnsi"/>
        </w:rPr>
        <w:t xml:space="preserve"> The assumption behind this approach is that P-values for the same cell type for the same RBP is correlat</w:t>
      </w:r>
      <w:r w:rsidR="007A546D" w:rsidRPr="00652E8B">
        <w:rPr>
          <w:rFonts w:asciiTheme="minorHAnsi" w:hAnsiTheme="minorHAnsi" w:cstheme="minorHAnsi"/>
        </w:rPr>
        <w:t>ed</w:t>
      </w:r>
      <w:r w:rsidR="005E2F85" w:rsidRPr="00652E8B">
        <w:rPr>
          <w:rFonts w:asciiTheme="minorHAnsi" w:hAnsiTheme="minorHAnsi" w:cstheme="minorHAnsi"/>
        </w:rPr>
        <w:t xml:space="preserve"> across the experimental strategies</w:t>
      </w:r>
      <w:r w:rsidR="00D13719" w:rsidRPr="00652E8B">
        <w:rPr>
          <w:rFonts w:asciiTheme="minorHAnsi" w:hAnsiTheme="minorHAnsi" w:cstheme="minorHAnsi"/>
        </w:rPr>
        <w:t>, thus, dependent</w:t>
      </w:r>
      <w:r w:rsidR="007A546D" w:rsidRPr="00652E8B">
        <w:rPr>
          <w:rFonts w:asciiTheme="minorHAnsi" w:hAnsiTheme="minorHAnsi" w:cstheme="minorHAnsi"/>
        </w:rPr>
        <w:t xml:space="preserve">. </w:t>
      </w:r>
      <w:r w:rsidR="005E2F85" w:rsidRPr="00652E8B">
        <w:rPr>
          <w:rFonts w:asciiTheme="minorHAnsi" w:hAnsiTheme="minorHAnsi" w:cstheme="minorHAnsi"/>
        </w:rPr>
        <w:t xml:space="preserve">Second, the global gene list is computed by combining all cell type-specific gene </w:t>
      </w:r>
      <w:r w:rsidR="007A546D" w:rsidRPr="00652E8B">
        <w:rPr>
          <w:rFonts w:asciiTheme="minorHAnsi" w:hAnsiTheme="minorHAnsi" w:cstheme="minorHAnsi"/>
        </w:rPr>
        <w:t>P-values</w:t>
      </w:r>
      <w:r w:rsidR="005E2F85" w:rsidRPr="00652E8B">
        <w:rPr>
          <w:rFonts w:asciiTheme="minorHAnsi" w:hAnsiTheme="minorHAnsi" w:cstheme="minorHAnsi"/>
        </w:rPr>
        <w:t xml:space="preserve"> using</w:t>
      </w:r>
      <w:r w:rsidR="007A546D" w:rsidRPr="00652E8B">
        <w:rPr>
          <w:rFonts w:asciiTheme="minorHAnsi" w:hAnsiTheme="minorHAnsi" w:cstheme="minorHAnsi"/>
        </w:rPr>
        <w:t xml:space="preserve"> the Fisher’s combined probability test that accounts for the independence across the different cell types </w:t>
      </w:r>
      <w:r w:rsidR="007A546D" w:rsidRPr="00652E8B">
        <w:rPr>
          <w:rFonts w:asciiTheme="minorHAnsi" w:hAnsiTheme="minorHAnsi" w:cstheme="minorHAnsi"/>
        </w:rPr>
        <w:fldChar w:fldCharType="begin"/>
      </w:r>
      <w:r w:rsidR="007A546D" w:rsidRPr="00652E8B">
        <w:rPr>
          <w:rFonts w:asciiTheme="minorHAnsi" w:hAnsiTheme="minorHAnsi" w:cstheme="minorHAnsi"/>
        </w:rPr>
        <w:instrText xml:space="preserve"> ADDIN ZOTERO_ITEM CSL_CITATION {"citationID":"2LGeFz6B","properties":{"formattedCitation":"(Fisher, 1970)","plainCitation":"(Fisher, 1970)","noteIndex":0},"citationItems":[{"id":17872,"uris":["http://zotero.org/users/local/fwW6NAQh/items/4SKBVJGD"],"itemData":{"id":17872,"type":"chapter","container-title":"Breakthroughs in statistics: Methodology and distribution","page":"66-70","publisher":"Springer","title":"Statistical methods for research workers","author":[{"family":"Fisher","given":"Ronald Aylmer"}],"issued":{"date-parts":[["1970"]]}}}],"schema":"https://github.com/citation-style-language/schema/raw/master/csl-citation.json"} </w:instrText>
      </w:r>
      <w:r w:rsidR="007A546D" w:rsidRPr="00652E8B">
        <w:rPr>
          <w:rFonts w:asciiTheme="minorHAnsi" w:hAnsiTheme="minorHAnsi" w:cstheme="minorHAnsi"/>
        </w:rPr>
        <w:fldChar w:fldCharType="separate"/>
      </w:r>
      <w:r w:rsidR="007A546D" w:rsidRPr="00652E8B">
        <w:rPr>
          <w:rFonts w:asciiTheme="minorHAnsi" w:hAnsiTheme="minorHAnsi" w:cstheme="minorHAnsi"/>
          <w:noProof/>
        </w:rPr>
        <w:t>(Fisher, 1970)</w:t>
      </w:r>
      <w:r w:rsidR="007A546D" w:rsidRPr="00652E8B">
        <w:rPr>
          <w:rFonts w:asciiTheme="minorHAnsi" w:hAnsiTheme="minorHAnsi" w:cstheme="minorHAnsi"/>
        </w:rPr>
        <w:fldChar w:fldCharType="end"/>
      </w:r>
      <w:r w:rsidR="007A546D" w:rsidRPr="00652E8B">
        <w:rPr>
          <w:rFonts w:asciiTheme="minorHAnsi" w:hAnsiTheme="minorHAnsi" w:cstheme="minorHAnsi"/>
        </w:rPr>
        <w:t xml:space="preserve">. The integrated gene list of Bonferroni P-values (cell type-specific) or Fisher P-values (global) are then individually corrected </w:t>
      </w:r>
      <w:r w:rsidR="00D20CAC">
        <w:rPr>
          <w:rFonts w:asciiTheme="minorHAnsi" w:hAnsiTheme="minorHAnsi" w:cstheme="minorHAnsi"/>
        </w:rPr>
        <w:t xml:space="preserve">(using BH method) </w:t>
      </w:r>
      <w:r w:rsidR="007A546D" w:rsidRPr="00652E8B">
        <w:rPr>
          <w:rFonts w:asciiTheme="minorHAnsi" w:hAnsiTheme="minorHAnsi" w:cstheme="minorHAnsi"/>
        </w:rPr>
        <w:t>for multiple testing and filtered using a standard threshold (adjusted P &lt; 0.05</w:t>
      </w:r>
      <w:r w:rsidR="00D13719" w:rsidRPr="00652E8B">
        <w:rPr>
          <w:rFonts w:asciiTheme="minorHAnsi" w:hAnsiTheme="minorHAnsi" w:cstheme="minorHAnsi"/>
        </w:rPr>
        <w:t xml:space="preserve"> default</w:t>
      </w:r>
      <w:r w:rsidR="007A546D" w:rsidRPr="00652E8B">
        <w:rPr>
          <w:rFonts w:asciiTheme="minorHAnsi" w:hAnsiTheme="minorHAnsi" w:cstheme="minorHAnsi"/>
        </w:rPr>
        <w:t xml:space="preserve">). </w:t>
      </w:r>
      <w:r w:rsidR="00822476">
        <w:rPr>
          <w:rFonts w:asciiTheme="minorHAnsi" w:hAnsiTheme="minorHAnsi" w:cstheme="minorHAnsi"/>
        </w:rPr>
        <w:t>Note, we set missing values such as the absence of a peak to P-value =1.</w:t>
      </w:r>
    </w:p>
    <w:p w14:paraId="4A397708" w14:textId="77777777" w:rsidR="00CC2E17" w:rsidRPr="00652E8B" w:rsidRDefault="00CC2E17" w:rsidP="00A32ECD">
      <w:pPr>
        <w:pStyle w:val="NormalWeb"/>
        <w:spacing w:before="0" w:beforeAutospacing="0" w:after="0" w:afterAutospacing="0"/>
        <w:jc w:val="both"/>
        <w:rPr>
          <w:rFonts w:asciiTheme="minorHAnsi" w:hAnsiTheme="minorHAnsi" w:cstheme="minorHAnsi"/>
        </w:rPr>
      </w:pPr>
    </w:p>
    <w:p w14:paraId="0172A2A9" w14:textId="208105A2" w:rsidR="00CC2E17" w:rsidRPr="00652E8B" w:rsidRDefault="00CC2E17"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We also include optional arguments in the function call to specify whether the P-values should be integrated with alternative methods</w:t>
      </w:r>
      <w:r w:rsidR="00685CD6" w:rsidRPr="00652E8B">
        <w:rPr>
          <w:rFonts w:asciiTheme="minorHAnsi" w:hAnsiTheme="minorHAnsi" w:cstheme="minorHAnsi"/>
        </w:rPr>
        <w:t xml:space="preserve"> (</w:t>
      </w:r>
      <w:r w:rsidRPr="00652E8B">
        <w:rPr>
          <w:rFonts w:asciiTheme="minorHAnsi" w:hAnsiTheme="minorHAnsi" w:cstheme="minorHAnsi"/>
        </w:rPr>
        <w:t xml:space="preserve">i.e., cell type-specific: Bonferroni (default) or Harmonic mean </w:t>
      </w:r>
      <w:r w:rsidR="00685CD6" w:rsidRPr="00652E8B">
        <w:rPr>
          <w:rFonts w:asciiTheme="minorHAnsi" w:hAnsiTheme="minorHAnsi" w:cstheme="minorHAnsi"/>
        </w:rPr>
        <w:fldChar w:fldCharType="begin"/>
      </w:r>
      <w:r w:rsidR="00685CD6" w:rsidRPr="00652E8B">
        <w:rPr>
          <w:rFonts w:asciiTheme="minorHAnsi" w:hAnsiTheme="minorHAnsi" w:cstheme="minorHAnsi"/>
        </w:rPr>
        <w:instrText xml:space="preserve"> ADDIN ZOTERO_ITEM CSL_CITATION {"citationID":"xETaSHq0","properties":{"formattedCitation":"(Wilson, 2019)","plainCitation":"(Wilson, 2019)","noteIndex":0},"citationItems":[{"id":17873,"uris":["http://zotero.org/users/local/fwW6NAQh/items/GIAN4GJ4"],"itemData":{"id":17873,"type":"article-journal","container-title":"Proceedings of the National Academy of Sciences","ISSN":"0027-8424","issue":"4","journalAbbreviation":"Proceedings of the National Academy of Sciences","note":"publisher: National Acad Sciences","page":"1195-1200","title":"The harmonic mean p-value for combining dependent tests","volume":"116","author":[{"family":"Wilson","given":"Daniel J"}],"issued":{"date-parts":[["2019"]]}}}],"schema":"https://github.com/citation-style-language/schema/raw/master/csl-citation.json"} </w:instrText>
      </w:r>
      <w:r w:rsidR="00685CD6" w:rsidRPr="00652E8B">
        <w:rPr>
          <w:rFonts w:asciiTheme="minorHAnsi" w:hAnsiTheme="minorHAnsi" w:cstheme="minorHAnsi"/>
        </w:rPr>
        <w:fldChar w:fldCharType="separate"/>
      </w:r>
      <w:r w:rsidR="00685CD6" w:rsidRPr="00652E8B">
        <w:rPr>
          <w:rFonts w:asciiTheme="minorHAnsi" w:hAnsiTheme="minorHAnsi" w:cstheme="minorHAnsi"/>
          <w:noProof/>
        </w:rPr>
        <w:t>(Wilson, 2019)</w:t>
      </w:r>
      <w:r w:rsidR="00685CD6" w:rsidRPr="00652E8B">
        <w:rPr>
          <w:rFonts w:asciiTheme="minorHAnsi" w:hAnsiTheme="minorHAnsi" w:cstheme="minorHAnsi"/>
        </w:rPr>
        <w:fldChar w:fldCharType="end"/>
      </w:r>
      <w:r w:rsidR="00685CD6" w:rsidRPr="00652E8B">
        <w:rPr>
          <w:rFonts w:asciiTheme="minorHAnsi" w:hAnsiTheme="minorHAnsi" w:cstheme="minorHAnsi"/>
        </w:rPr>
        <w:t xml:space="preserve"> </w:t>
      </w:r>
      <w:r w:rsidRPr="00652E8B">
        <w:rPr>
          <w:rFonts w:asciiTheme="minorHAnsi" w:hAnsiTheme="minorHAnsi" w:cstheme="minorHAnsi"/>
        </w:rPr>
        <w:t>and global: Fisher (default) or Binomial</w:t>
      </w:r>
      <w:r w:rsidR="00685CD6" w:rsidRPr="00652E8B">
        <w:rPr>
          <w:rFonts w:asciiTheme="minorHAnsi" w:hAnsiTheme="minorHAnsi" w:cstheme="minorHAnsi"/>
        </w:rPr>
        <w:t xml:space="preserve"> </w:t>
      </w:r>
      <w:r w:rsidR="00685CD6" w:rsidRPr="00652E8B">
        <w:rPr>
          <w:rFonts w:asciiTheme="minorHAnsi" w:hAnsiTheme="minorHAnsi" w:cstheme="minorHAnsi"/>
        </w:rPr>
        <w:fldChar w:fldCharType="begin"/>
      </w:r>
      <w:r w:rsidR="00685CD6" w:rsidRPr="00652E8B">
        <w:rPr>
          <w:rFonts w:asciiTheme="minorHAnsi" w:hAnsiTheme="minorHAnsi" w:cstheme="minorHAnsi"/>
        </w:rPr>
        <w:instrText xml:space="preserve"> ADDIN ZOTERO_ITEM CSL_CITATION {"citationID":"qy5pUnwg","properties":{"formattedCitation":"(Wilkinson, 1951)","plainCitation":"(Wilkinson, 1951)","noteIndex":0},"citationItems":[{"id":17874,"uris":["http://zotero.org/users/local/fwW6NAQh/items/TF5G4MHI"],"itemData":{"id":17874,"type":"article-journal","container-title":"Psychological bulletin","ISSN":"1939-1455","issue":"2","journalAbbreviation":"Psychological bulletin","note":"publisher: American Psychological Association","page":"156","title":"A statistical consideration in psychological research.","volume":"48","author":[{"family":"Wilkinson","given":"Bryan"}],"issued":{"date-parts":[["1951"]]}}}],"schema":"https://github.com/citation-style-language/schema/raw/master/csl-citation.json"} </w:instrText>
      </w:r>
      <w:r w:rsidR="00685CD6" w:rsidRPr="00652E8B">
        <w:rPr>
          <w:rFonts w:asciiTheme="minorHAnsi" w:hAnsiTheme="minorHAnsi" w:cstheme="minorHAnsi"/>
        </w:rPr>
        <w:fldChar w:fldCharType="separate"/>
      </w:r>
      <w:r w:rsidR="00685CD6" w:rsidRPr="00652E8B">
        <w:rPr>
          <w:rFonts w:asciiTheme="minorHAnsi" w:hAnsiTheme="minorHAnsi" w:cstheme="minorHAnsi"/>
          <w:noProof/>
        </w:rPr>
        <w:t>(Wilkinson, 1951)</w:t>
      </w:r>
      <w:r w:rsidR="00685CD6" w:rsidRPr="00652E8B">
        <w:rPr>
          <w:rFonts w:asciiTheme="minorHAnsi" w:hAnsiTheme="minorHAnsi" w:cstheme="minorHAnsi"/>
        </w:rPr>
        <w:fldChar w:fldCharType="end"/>
      </w:r>
      <w:r w:rsidRPr="00652E8B">
        <w:rPr>
          <w:rFonts w:asciiTheme="minorHAnsi" w:hAnsiTheme="minorHAnsi" w:cstheme="minorHAnsi"/>
        </w:rPr>
        <w:t>). Furthermore, two outputs are provided; 1) global</w:t>
      </w:r>
      <w:r w:rsidR="00685CD6" w:rsidRPr="00652E8B">
        <w:rPr>
          <w:rFonts w:asciiTheme="minorHAnsi" w:hAnsiTheme="minorHAnsi" w:cstheme="minorHAnsi"/>
        </w:rPr>
        <w:t xml:space="preserve"> gene list</w:t>
      </w:r>
      <w:r w:rsidRPr="00652E8B">
        <w:rPr>
          <w:rFonts w:asciiTheme="minorHAnsi" w:hAnsiTheme="minorHAnsi" w:cstheme="minorHAnsi"/>
        </w:rPr>
        <w:t>, the default using all P-values, and 2) cell type-specific</w:t>
      </w:r>
      <w:r w:rsidR="00685CD6" w:rsidRPr="00652E8B">
        <w:rPr>
          <w:rFonts w:asciiTheme="minorHAnsi" w:hAnsiTheme="minorHAnsi" w:cstheme="minorHAnsi"/>
        </w:rPr>
        <w:t xml:space="preserve"> gene list</w:t>
      </w:r>
      <w:r w:rsidRPr="00652E8B">
        <w:rPr>
          <w:rFonts w:asciiTheme="minorHAnsi" w:hAnsiTheme="minorHAnsi" w:cstheme="minorHAnsi"/>
        </w:rPr>
        <w:t xml:space="preserve">, which is derived </w:t>
      </w:r>
      <w:r w:rsidR="00685CD6" w:rsidRPr="00652E8B">
        <w:rPr>
          <w:rFonts w:asciiTheme="minorHAnsi" w:hAnsiTheme="minorHAnsi" w:cstheme="minorHAnsi"/>
        </w:rPr>
        <w:t xml:space="preserve">by limiting the P-values to specific cell types. The </w:t>
      </w:r>
      <w:proofErr w:type="spellStart"/>
      <w:r w:rsidR="00685CD6" w:rsidRPr="00652E8B">
        <w:rPr>
          <w:rFonts w:asciiTheme="minorHAnsi" w:hAnsiTheme="minorHAnsi" w:cstheme="minorHAnsi"/>
        </w:rPr>
        <w:t>RBPInper</w:t>
      </w:r>
      <w:proofErr w:type="spellEnd"/>
      <w:r w:rsidR="00685CD6" w:rsidRPr="00652E8B">
        <w:rPr>
          <w:rFonts w:asciiTheme="minorHAnsi" w:hAnsiTheme="minorHAnsi" w:cstheme="minorHAnsi"/>
        </w:rPr>
        <w:t xml:space="preserve"> R package can be obtained through GitHub (https://github.com/</w:t>
      </w:r>
      <w:r w:rsidR="00AA3867" w:rsidRPr="00652E8B">
        <w:rPr>
          <w:rFonts w:asciiTheme="minorHAnsi" w:hAnsiTheme="minorHAnsi" w:cstheme="minorHAnsi"/>
        </w:rPr>
        <w:t>AneneLab</w:t>
      </w:r>
      <w:r w:rsidR="00685CD6" w:rsidRPr="00652E8B">
        <w:rPr>
          <w:rFonts w:asciiTheme="minorHAnsi" w:hAnsiTheme="minorHAnsi" w:cstheme="minorHAnsi"/>
        </w:rPr>
        <w:t>/</w:t>
      </w:r>
      <w:r w:rsidR="001A4F29" w:rsidRPr="00652E8B">
        <w:rPr>
          <w:rFonts w:asciiTheme="minorHAnsi" w:hAnsiTheme="minorHAnsi" w:cstheme="minorHAnsi"/>
        </w:rPr>
        <w:t xml:space="preserve"> </w:t>
      </w:r>
      <w:proofErr w:type="spellStart"/>
      <w:r w:rsidR="001A4F29" w:rsidRPr="00652E8B">
        <w:rPr>
          <w:rFonts w:asciiTheme="minorHAnsi" w:hAnsiTheme="minorHAnsi" w:cstheme="minorHAnsi"/>
        </w:rPr>
        <w:t>RBPInper</w:t>
      </w:r>
      <w:proofErr w:type="spellEnd"/>
      <w:r w:rsidR="00685CD6" w:rsidRPr="00652E8B">
        <w:rPr>
          <w:rFonts w:asciiTheme="minorHAnsi" w:hAnsiTheme="minorHAnsi" w:cstheme="minorHAnsi"/>
        </w:rPr>
        <w:t>).</w:t>
      </w:r>
      <w:r w:rsidR="00822476">
        <w:rPr>
          <w:rFonts w:asciiTheme="minorHAnsi" w:hAnsiTheme="minorHAnsi" w:cstheme="minorHAnsi"/>
        </w:rPr>
        <w:t xml:space="preserve"> </w:t>
      </w:r>
    </w:p>
    <w:p w14:paraId="14F7E70D" w14:textId="7587D105" w:rsidR="00CC2E17" w:rsidRPr="00652E8B" w:rsidRDefault="00CC2E17" w:rsidP="00A32ECD">
      <w:pPr>
        <w:pStyle w:val="NormalWeb"/>
        <w:spacing w:before="0" w:beforeAutospacing="0" w:after="0" w:afterAutospacing="0"/>
        <w:jc w:val="both"/>
        <w:rPr>
          <w:rFonts w:asciiTheme="minorHAnsi" w:hAnsiTheme="minorHAnsi" w:cstheme="minorHAnsi"/>
        </w:rPr>
      </w:pPr>
    </w:p>
    <w:p w14:paraId="6F8BE430" w14:textId="150F5F5D" w:rsidR="00A31C2C"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5.2 </w:t>
      </w:r>
      <w:r w:rsidR="00A31C2C" w:rsidRPr="00652E8B">
        <w:rPr>
          <w:rFonts w:asciiTheme="minorHAnsi" w:hAnsiTheme="minorHAnsi" w:cstheme="minorHAnsi"/>
          <w:b/>
          <w:bCs/>
        </w:rPr>
        <w:t xml:space="preserve">Pre-processing of </w:t>
      </w:r>
      <w:r w:rsidR="00D13719" w:rsidRPr="00652E8B">
        <w:rPr>
          <w:rFonts w:asciiTheme="minorHAnsi" w:hAnsiTheme="minorHAnsi" w:cstheme="minorHAnsi"/>
          <w:b/>
          <w:bCs/>
        </w:rPr>
        <w:t>bed peak files</w:t>
      </w:r>
    </w:p>
    <w:p w14:paraId="114507D7" w14:textId="3D2D793A" w:rsidR="00D13719" w:rsidRDefault="00D13719"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To derive gene level P-value evidence for RNA-IP, eCLIP and PAR-CLIP datasets </w:t>
      </w:r>
      <w:r w:rsidR="00B96E9E" w:rsidRPr="00652E8B">
        <w:rPr>
          <w:rFonts w:asciiTheme="minorHAnsi" w:hAnsiTheme="minorHAnsi" w:cstheme="minorHAnsi"/>
        </w:rPr>
        <w:t>we implemented an addon module “</w:t>
      </w:r>
      <w:proofErr w:type="spellStart"/>
      <w:r w:rsidR="00B96E9E" w:rsidRPr="00652E8B">
        <w:rPr>
          <w:rFonts w:asciiTheme="minorHAnsi" w:hAnsiTheme="minorHAnsi" w:cstheme="minorHAnsi"/>
        </w:rPr>
        <w:t>bedprepare</w:t>
      </w:r>
      <w:proofErr w:type="spellEnd"/>
      <w:r w:rsidR="00B96E9E" w:rsidRPr="00652E8B">
        <w:rPr>
          <w:rFonts w:asciiTheme="minorHAnsi" w:hAnsiTheme="minorHAnsi" w:cstheme="minorHAnsi"/>
        </w:rPr>
        <w:t>”</w:t>
      </w:r>
      <w:r w:rsidR="00E0071B">
        <w:rPr>
          <w:rFonts w:asciiTheme="minorHAnsi" w:hAnsiTheme="minorHAnsi" w:cstheme="minorHAnsi"/>
        </w:rPr>
        <w:t xml:space="preserve"> to prepare peak evidence</w:t>
      </w:r>
      <w:r w:rsidR="00B96E9E" w:rsidRPr="00652E8B">
        <w:rPr>
          <w:rFonts w:asciiTheme="minorHAnsi" w:hAnsiTheme="minorHAnsi" w:cstheme="minorHAnsi"/>
        </w:rPr>
        <w:t>. Given a standard bed file (typical output of peak calling tools) we use the GRCh38 annotation file (</w:t>
      </w:r>
      <w:proofErr w:type="spellStart"/>
      <w:r w:rsidR="00B96E9E" w:rsidRPr="00652E8B">
        <w:rPr>
          <w:rFonts w:asciiTheme="minorHAnsi" w:hAnsiTheme="minorHAnsi" w:cstheme="minorHAnsi"/>
        </w:rPr>
        <w:t>gff</w:t>
      </w:r>
      <w:proofErr w:type="spellEnd"/>
      <w:r w:rsidR="00B96E9E" w:rsidRPr="00652E8B">
        <w:rPr>
          <w:rFonts w:asciiTheme="minorHAnsi" w:hAnsiTheme="minorHAnsi" w:cstheme="minorHAnsi"/>
        </w:rPr>
        <w:t xml:space="preserve">) to assign gene names to each peak (i.e., unambiguous peak overlap with </w:t>
      </w:r>
      <w:r w:rsidR="00FA700D">
        <w:rPr>
          <w:rFonts w:asciiTheme="minorHAnsi" w:hAnsiTheme="minorHAnsi" w:cstheme="minorHAnsi"/>
        </w:rPr>
        <w:t>gene</w:t>
      </w:r>
      <w:r w:rsidR="000E42DD">
        <w:rPr>
          <w:rFonts w:asciiTheme="minorHAnsi" w:hAnsiTheme="minorHAnsi" w:cstheme="minorHAnsi"/>
        </w:rPr>
        <w:t xml:space="preserve"> </w:t>
      </w:r>
      <w:r w:rsidR="00B96E9E" w:rsidRPr="00652E8B">
        <w:rPr>
          <w:rFonts w:asciiTheme="minorHAnsi" w:hAnsiTheme="minorHAnsi" w:cstheme="minorHAnsi"/>
        </w:rPr>
        <w:t>coordinates)</w:t>
      </w:r>
      <w:r w:rsidR="000E42DD">
        <w:rPr>
          <w:rFonts w:asciiTheme="minorHAnsi" w:hAnsiTheme="minorHAnsi" w:cstheme="minorHAnsi"/>
        </w:rPr>
        <w:t xml:space="preserve">. </w:t>
      </w:r>
      <w:r w:rsidR="00B96E9E" w:rsidRPr="00652E8B">
        <w:rPr>
          <w:rFonts w:asciiTheme="minorHAnsi" w:hAnsiTheme="minorHAnsi" w:cstheme="minorHAnsi"/>
        </w:rPr>
        <w:t>Then, we summari</w:t>
      </w:r>
      <w:ins w:id="46" w:author="Joseph Cogan [RPG]" w:date="2024-01-29T10:49:00Z">
        <w:r w:rsidR="000874A2">
          <w:rPr>
            <w:rFonts w:asciiTheme="minorHAnsi" w:hAnsiTheme="minorHAnsi" w:cstheme="minorHAnsi"/>
          </w:rPr>
          <w:t>se</w:t>
        </w:r>
      </w:ins>
      <w:del w:id="47" w:author="Joseph Cogan [RPG]" w:date="2024-01-29T10:49:00Z">
        <w:r w:rsidR="00B96E9E" w:rsidRPr="00652E8B" w:rsidDel="000874A2">
          <w:rPr>
            <w:rFonts w:asciiTheme="minorHAnsi" w:hAnsiTheme="minorHAnsi" w:cstheme="minorHAnsi"/>
          </w:rPr>
          <w:delText>es</w:delText>
        </w:r>
      </w:del>
      <w:r w:rsidR="00B96E9E" w:rsidRPr="00652E8B">
        <w:rPr>
          <w:rFonts w:asciiTheme="minorHAnsi" w:hAnsiTheme="minorHAnsi" w:cstheme="minorHAnsi"/>
        </w:rPr>
        <w:t xml:space="preserve"> the P-values for the peaks mapping to the same gene using the Bonferroni correction method</w:t>
      </w:r>
      <w:r w:rsidR="00300AB9">
        <w:rPr>
          <w:rFonts w:asciiTheme="minorHAnsi" w:hAnsiTheme="minorHAnsi" w:cstheme="minorHAnsi"/>
        </w:rPr>
        <w:t xml:space="preserve"> </w:t>
      </w:r>
      <w:r w:rsidR="00300AB9">
        <w:rPr>
          <w:rFonts w:asciiTheme="minorHAnsi" w:hAnsiTheme="minorHAnsi" w:cstheme="minorHAnsi"/>
        </w:rPr>
        <w:fldChar w:fldCharType="begin"/>
      </w:r>
      <w:r w:rsidR="00300AB9">
        <w:rPr>
          <w:rFonts w:asciiTheme="minorHAnsi" w:hAnsiTheme="minorHAnsi" w:cstheme="minorHAnsi"/>
        </w:rPr>
        <w:instrText xml:space="preserve"> ADDIN ZOTERO_ITEM CSL_CITATION {"citationID":"7WM27x7z","properties":{"formattedCitation":"(Goeman and Solari, 2014)","plainCitation":"(Goeman and Solari, 2014)","noteIndex":0},"citationItems":[{"id":17870,"uris":["http://zotero.org/users/local/fwW6NAQh/items/699W5ZJG"],"itemData":{"id":17870,"type":"article-journal","container-title":"Statistics in medicine","ISSN":"0277-6715","issue":"11","journalAbbreviation":"Statistics in medicine","note":"publisher: Wiley Online Library","page":"1946-1978","title":"Multiple hypothesis testing in genomics","volume":"33","author":[{"family":"Goeman","given":"Jelle J"},{"family":"Solari","given":"Aldo"}],"issued":{"date-parts":[["2014"]]}}}],"schema":"https://github.com/citation-style-language/schema/raw/master/csl-citation.json"} </w:instrText>
      </w:r>
      <w:r w:rsidR="00300AB9">
        <w:rPr>
          <w:rFonts w:asciiTheme="minorHAnsi" w:hAnsiTheme="minorHAnsi" w:cstheme="minorHAnsi"/>
        </w:rPr>
        <w:fldChar w:fldCharType="separate"/>
      </w:r>
      <w:r w:rsidR="00300AB9">
        <w:rPr>
          <w:rFonts w:asciiTheme="minorHAnsi" w:hAnsiTheme="minorHAnsi" w:cstheme="minorHAnsi"/>
          <w:noProof/>
        </w:rPr>
        <w:t>(Goeman and Solari, 2014)</w:t>
      </w:r>
      <w:r w:rsidR="00300AB9">
        <w:rPr>
          <w:rFonts w:asciiTheme="minorHAnsi" w:hAnsiTheme="minorHAnsi" w:cstheme="minorHAnsi"/>
        </w:rPr>
        <w:fldChar w:fldCharType="end"/>
      </w:r>
      <w:r w:rsidR="00B96E9E" w:rsidRPr="00652E8B">
        <w:rPr>
          <w:rFonts w:asciiTheme="minorHAnsi" w:hAnsiTheme="minorHAnsi" w:cstheme="minorHAnsi"/>
        </w:rPr>
        <w:t xml:space="preserve">. </w:t>
      </w:r>
      <w:r w:rsidR="00826A97">
        <w:rPr>
          <w:rFonts w:asciiTheme="minorHAnsi" w:hAnsiTheme="minorHAnsi" w:cstheme="minorHAnsi"/>
        </w:rPr>
        <w:t>We include optional parameter to use other feature types (exon-default, gene, transcript, CDS) or different P-value merging method.</w:t>
      </w:r>
      <w:r w:rsidR="00A54268">
        <w:rPr>
          <w:rFonts w:asciiTheme="minorHAnsi" w:hAnsiTheme="minorHAnsi" w:cstheme="minorHAnsi"/>
        </w:rPr>
        <w:t xml:space="preserve"> </w:t>
      </w:r>
    </w:p>
    <w:p w14:paraId="05E153EC" w14:textId="77777777" w:rsidR="001E709E" w:rsidRDefault="001E709E" w:rsidP="00A32ECD">
      <w:pPr>
        <w:pStyle w:val="NormalWeb"/>
        <w:spacing w:before="0" w:beforeAutospacing="0" w:after="0" w:afterAutospacing="0"/>
        <w:jc w:val="both"/>
        <w:rPr>
          <w:rFonts w:asciiTheme="minorHAnsi" w:hAnsiTheme="minorHAnsi" w:cstheme="minorHAnsi"/>
        </w:rPr>
      </w:pPr>
    </w:p>
    <w:p w14:paraId="02D7E614" w14:textId="433874F0" w:rsidR="001E709E"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5.3 </w:t>
      </w:r>
      <w:r w:rsidR="001E709E" w:rsidRPr="005A02CD">
        <w:rPr>
          <w:rFonts w:asciiTheme="minorHAnsi" w:hAnsiTheme="minorHAnsi" w:cstheme="minorHAnsi"/>
          <w:b/>
          <w:bCs/>
        </w:rPr>
        <w:t xml:space="preserve">Annotation of </w:t>
      </w:r>
      <w:r w:rsidR="00FA700D">
        <w:rPr>
          <w:rFonts w:asciiTheme="minorHAnsi" w:hAnsiTheme="minorHAnsi" w:cstheme="minorHAnsi"/>
          <w:b/>
          <w:bCs/>
        </w:rPr>
        <w:t xml:space="preserve">validation </w:t>
      </w:r>
      <w:r w:rsidR="005A02CD" w:rsidRPr="005A02CD">
        <w:rPr>
          <w:rFonts w:asciiTheme="minorHAnsi" w:hAnsiTheme="minorHAnsi" w:cstheme="minorHAnsi"/>
          <w:b/>
          <w:bCs/>
        </w:rPr>
        <w:t xml:space="preserve">PAR-CLIP </w:t>
      </w:r>
      <w:r w:rsidR="00FA700D">
        <w:rPr>
          <w:rFonts w:asciiTheme="minorHAnsi" w:hAnsiTheme="minorHAnsi" w:cstheme="minorHAnsi"/>
          <w:b/>
          <w:bCs/>
        </w:rPr>
        <w:t>set</w:t>
      </w:r>
    </w:p>
    <w:p w14:paraId="2665F405" w14:textId="2027244E" w:rsidR="009C1C7D" w:rsidRPr="00FA700D" w:rsidRDefault="00FA700D" w:rsidP="00A32ECD">
      <w:pPr>
        <w:pStyle w:val="NormalWeb"/>
        <w:spacing w:before="0" w:beforeAutospacing="0" w:after="0" w:afterAutospacing="0"/>
        <w:jc w:val="both"/>
        <w:rPr>
          <w:rFonts w:asciiTheme="minorHAnsi" w:hAnsiTheme="minorHAnsi" w:cstheme="minorHAnsi"/>
        </w:rPr>
      </w:pPr>
      <w:r w:rsidRPr="00FA700D">
        <w:rPr>
          <w:rFonts w:asciiTheme="minorHAnsi" w:hAnsiTheme="minorHAnsi" w:cstheme="minorHAnsi"/>
        </w:rPr>
        <w:t>Peak coordinates were lifted over to hg38 alignment using the ‘</w:t>
      </w:r>
      <w:proofErr w:type="spellStart"/>
      <w:r w:rsidRPr="00FA700D">
        <w:rPr>
          <w:rFonts w:asciiTheme="minorHAnsi" w:hAnsiTheme="minorHAnsi" w:cstheme="minorHAnsi"/>
        </w:rPr>
        <w:t>liftover</w:t>
      </w:r>
      <w:proofErr w:type="spellEnd"/>
      <w:r w:rsidRPr="00FA700D">
        <w:rPr>
          <w:rFonts w:asciiTheme="minorHAnsi" w:hAnsiTheme="minorHAnsi" w:cstheme="minorHAnsi"/>
        </w:rPr>
        <w:t xml:space="preserve">’ function in rtracklayer R package </w:t>
      </w:r>
      <w:r>
        <w:rPr>
          <w:rFonts w:asciiTheme="minorHAnsi" w:hAnsiTheme="minorHAnsi" w:cstheme="minorHAnsi"/>
        </w:rPr>
        <w:fldChar w:fldCharType="begin"/>
      </w:r>
      <w:r>
        <w:rPr>
          <w:rFonts w:asciiTheme="minorHAnsi" w:hAnsiTheme="minorHAnsi" w:cstheme="minorHAnsi"/>
        </w:rPr>
        <w:instrText xml:space="preserve"> ADDIN ZOTERO_ITEM CSL_CITATION {"citationID":"wReLpJvX","properties":{"formattedCitation":"(Lawrence et al., 2009)","plainCitation":"(Lawrence et al., 2009)","noteIndex":0},"citationItems":[{"id":17893,"uris":["http://zotero.org/users/local/fwW6NAQh/items/TLPGM67A"],"itemData":{"id":17893,"type":"article-journal","container-title":"Bioinformatics","issue":"14","journalAbbreviation":"Bioinformatics","note":"publisher: Oxford University Press","page":"1841","title":"rtracklayer: an R package for interfacing with genome browsers","volume":"25","author":[{"family":"Lawrence","given":"Michael"},{"family":"Gentleman","given":"Robert"},{"family":"Carey","given":"Vincent"}],"issued":{"date-parts":[["2009"]]}}}],"schema":"https://github.com/citation-style-language/schema/raw/master/csl-citation.json"} </w:instrText>
      </w:r>
      <w:r>
        <w:rPr>
          <w:rFonts w:asciiTheme="minorHAnsi" w:hAnsiTheme="minorHAnsi" w:cstheme="minorHAnsi"/>
        </w:rPr>
        <w:fldChar w:fldCharType="separate"/>
      </w:r>
      <w:r>
        <w:rPr>
          <w:rFonts w:asciiTheme="minorHAnsi" w:hAnsiTheme="minorHAnsi" w:cstheme="minorHAnsi"/>
          <w:noProof/>
        </w:rPr>
        <w:t>(Lawrence et al., 2009)</w:t>
      </w:r>
      <w:r>
        <w:rPr>
          <w:rFonts w:asciiTheme="minorHAnsi" w:hAnsiTheme="minorHAnsi" w:cstheme="minorHAnsi"/>
        </w:rPr>
        <w:fldChar w:fldCharType="end"/>
      </w:r>
      <w:r w:rsidRPr="00FA700D">
        <w:rPr>
          <w:rFonts w:asciiTheme="minorHAnsi" w:hAnsiTheme="minorHAnsi" w:cstheme="minorHAnsi"/>
        </w:rPr>
        <w:t>.</w:t>
      </w:r>
      <w:r>
        <w:rPr>
          <w:rFonts w:asciiTheme="minorHAnsi" w:hAnsiTheme="minorHAnsi" w:cstheme="minorHAnsi"/>
        </w:rPr>
        <w:t xml:space="preserve"> Then associated genes were assigned as described before for ‘</w:t>
      </w:r>
      <w:proofErr w:type="spellStart"/>
      <w:r>
        <w:rPr>
          <w:rFonts w:asciiTheme="minorHAnsi" w:hAnsiTheme="minorHAnsi" w:cstheme="minorHAnsi"/>
        </w:rPr>
        <w:t>prebed</w:t>
      </w:r>
      <w:proofErr w:type="spellEnd"/>
      <w:r>
        <w:rPr>
          <w:rFonts w:asciiTheme="minorHAnsi" w:hAnsiTheme="minorHAnsi" w:cstheme="minorHAnsi"/>
        </w:rPr>
        <w:t>’ function.</w:t>
      </w:r>
    </w:p>
    <w:p w14:paraId="165D5A7D" w14:textId="77777777" w:rsidR="00FA700D" w:rsidRPr="00652E8B" w:rsidRDefault="00FA700D" w:rsidP="00A32ECD">
      <w:pPr>
        <w:pStyle w:val="NormalWeb"/>
        <w:spacing w:before="0" w:beforeAutospacing="0" w:after="0" w:afterAutospacing="0"/>
        <w:jc w:val="both"/>
        <w:rPr>
          <w:rFonts w:asciiTheme="minorHAnsi" w:hAnsiTheme="minorHAnsi" w:cstheme="minorHAnsi"/>
        </w:rPr>
      </w:pPr>
    </w:p>
    <w:p w14:paraId="1F7C5FA4" w14:textId="5B095F8A" w:rsidR="009C1C7D"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5.4 </w:t>
      </w:r>
      <w:r w:rsidR="009C1C7D" w:rsidRPr="00652E8B">
        <w:rPr>
          <w:rFonts w:asciiTheme="minorHAnsi" w:hAnsiTheme="minorHAnsi" w:cstheme="minorHAnsi"/>
          <w:b/>
          <w:bCs/>
        </w:rPr>
        <w:t>RNA-Seq analysis</w:t>
      </w:r>
    </w:p>
    <w:p w14:paraId="56F3F5B3" w14:textId="2FB1A497" w:rsidR="004C6381" w:rsidRPr="00652E8B" w:rsidRDefault="00427C68"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lastRenderedPageBreak/>
        <w:t xml:space="preserve">Raw reads were filtered to remove the adaptors and the low-quality reads (Q &lt; 20) using Trimmomatic </w:t>
      </w:r>
      <w:r w:rsidRPr="00652E8B">
        <w:rPr>
          <w:rFonts w:asciiTheme="minorHAnsi" w:hAnsiTheme="minorHAnsi" w:cstheme="minorHAnsi"/>
        </w:rPr>
        <w:fldChar w:fldCharType="begin"/>
      </w:r>
      <w:r w:rsidRPr="00652E8B">
        <w:rPr>
          <w:rFonts w:asciiTheme="minorHAnsi" w:hAnsiTheme="minorHAnsi" w:cstheme="minorHAnsi"/>
        </w:rPr>
        <w:instrText xml:space="preserve"> ADDIN ZOTERO_ITEM CSL_CITATION {"citationID":"9xwc8r37","properties":{"formattedCitation":"(Bolger et al., 2014)","plainCitation":"(Bolger et al., 2014)","noteIndex":0},"citationItems":[{"id":9845,"uris":["http://zotero.org/users/local/fwW6NAQh/items/5NFP45PR"],"itemData":{"id":9845,"type":"article-journal","container-title":"Bioinformatics","ISSN":"1460-2059","issue":"15","journalAbbreviation":"Bioinformatics","page":"2114-2120","title":"Trimmomatic: a flexible trimmer for Illumina sequence data","volume":"30","author":[{"family":"Bolger","given":"Anthony M"},{"family":"Lohse","given":"Marc"},{"family":"Usadel","given":"Bjoern"}],"issued":{"date-parts":[["2014"]]}}}],"schema":"https://github.com/citation-style-language/schema/raw/master/csl-citation.json"} </w:instrText>
      </w:r>
      <w:r w:rsidRPr="00652E8B">
        <w:rPr>
          <w:rFonts w:asciiTheme="minorHAnsi" w:hAnsiTheme="minorHAnsi" w:cstheme="minorHAnsi"/>
        </w:rPr>
        <w:fldChar w:fldCharType="separate"/>
      </w:r>
      <w:r w:rsidRPr="00652E8B">
        <w:rPr>
          <w:rFonts w:asciiTheme="minorHAnsi" w:hAnsiTheme="minorHAnsi" w:cstheme="minorHAnsi"/>
          <w:noProof/>
        </w:rPr>
        <w:t>(Bolger et al., 2014)</w:t>
      </w:r>
      <w:r w:rsidRPr="00652E8B">
        <w:rPr>
          <w:rFonts w:asciiTheme="minorHAnsi" w:hAnsiTheme="minorHAnsi" w:cstheme="minorHAnsi"/>
        </w:rPr>
        <w:fldChar w:fldCharType="end"/>
      </w:r>
      <w:r w:rsidRPr="00652E8B">
        <w:rPr>
          <w:rFonts w:asciiTheme="minorHAnsi" w:hAnsiTheme="minorHAnsi" w:cstheme="minorHAnsi"/>
        </w:rPr>
        <w:t xml:space="preserve">. Filtered reads were aligned to the human reference genome GRCh38/hg38 assembly using HISAT2 (v2.1.0) in default settings </w:t>
      </w:r>
      <w:r w:rsidRPr="00652E8B">
        <w:rPr>
          <w:rFonts w:asciiTheme="minorHAnsi" w:hAnsiTheme="minorHAnsi" w:cstheme="minorHAnsi"/>
        </w:rPr>
        <w:fldChar w:fldCharType="begin"/>
      </w:r>
      <w:r w:rsidRPr="00652E8B">
        <w:rPr>
          <w:rFonts w:asciiTheme="minorHAnsi" w:hAnsiTheme="minorHAnsi" w:cstheme="minorHAnsi"/>
        </w:rPr>
        <w:instrText xml:space="preserve"> ADDIN ZOTERO_ITEM CSL_CITATION {"citationID":"bpmBQxuj","properties":{"formattedCitation":"(Kim et al., 2015)","plainCitation":"(Kim et al., 2015)","noteIndex":0},"citationItems":[{"id":9846,"uris":["http://zotero.org/users/local/fwW6NAQh/items/8NTKBSN5"],"itemData":{"id":9846,"type":"article-journal","container-title":"Nature methods","ISSN":"1548-7105","issue":"4","journalAbbreviation":"Nature methods","page":"357","title":"HISAT: a fast spliced aligner with low memory requirements","volume":"12","author":[{"family":"Kim","given":"Daehwan"},{"family":"Langmead","given":"Ben"},{"family":"Salzberg","given":"Steven L"}],"issued":{"date-parts":[["2015"]]}}}],"schema":"https://github.com/citation-style-language/schema/raw/master/csl-citation.json"} </w:instrText>
      </w:r>
      <w:r w:rsidRPr="00652E8B">
        <w:rPr>
          <w:rFonts w:asciiTheme="minorHAnsi" w:hAnsiTheme="minorHAnsi" w:cstheme="minorHAnsi"/>
        </w:rPr>
        <w:fldChar w:fldCharType="separate"/>
      </w:r>
      <w:r w:rsidRPr="00652E8B">
        <w:rPr>
          <w:rFonts w:asciiTheme="minorHAnsi" w:hAnsiTheme="minorHAnsi" w:cstheme="minorHAnsi"/>
          <w:noProof/>
        </w:rPr>
        <w:t>(Kim et al., 2015)</w:t>
      </w:r>
      <w:r w:rsidRPr="00652E8B">
        <w:rPr>
          <w:rFonts w:asciiTheme="minorHAnsi" w:hAnsiTheme="minorHAnsi" w:cstheme="minorHAnsi"/>
        </w:rPr>
        <w:fldChar w:fldCharType="end"/>
      </w:r>
      <w:r w:rsidRPr="00652E8B">
        <w:rPr>
          <w:rFonts w:asciiTheme="minorHAnsi" w:hAnsiTheme="minorHAnsi" w:cstheme="minorHAnsi"/>
        </w:rPr>
        <w:t xml:space="preserve">. For SFPQ knockdown datasets, the counts in different genomic features were generated using HTSeq (v0.11.1) </w:t>
      </w:r>
      <w:r w:rsidRPr="00652E8B">
        <w:rPr>
          <w:rFonts w:asciiTheme="minorHAnsi" w:hAnsiTheme="minorHAnsi" w:cstheme="minorHAnsi"/>
        </w:rPr>
        <w:fldChar w:fldCharType="begin"/>
      </w:r>
      <w:r w:rsidRPr="00652E8B">
        <w:rPr>
          <w:rFonts w:asciiTheme="minorHAnsi" w:hAnsiTheme="minorHAnsi" w:cstheme="minorHAnsi"/>
        </w:rPr>
        <w:instrText xml:space="preserve"> ADDIN ZOTERO_ITEM CSL_CITATION {"citationID":"32Z60t4W","properties":{"formattedCitation":"(Anders et al., 2015)","plainCitation":"(Anders et al., 2015)","noteIndex":0},"citationItems":[{"id":10097,"uris":["http://zotero.org/users/local/fwW6NAQh/items/GU9IA6RX"],"itemData":{"id":10097,"type":"article-journal","container-title":"Bioinformatics","ISSN":"1367-4803","issue":"2","journalAbbreviation":"Bioinformatics","note":"publisher: Oxford University Press","page":"166-169","title":"HTSeq—a Python framework to work with high-throughput sequencing data","volume":"31","author":[{"family":"Anders","given":"Simon"},{"family":"Pyl","given":"Paul Theodor"},{"family":"Huber","given":"Wolfgang"}],"issued":{"date-parts":[["2015"]]}}}],"schema":"https://github.com/citation-style-language/schema/raw/master/csl-citation.json"} </w:instrText>
      </w:r>
      <w:r w:rsidRPr="00652E8B">
        <w:rPr>
          <w:rFonts w:asciiTheme="minorHAnsi" w:hAnsiTheme="minorHAnsi" w:cstheme="minorHAnsi"/>
        </w:rPr>
        <w:fldChar w:fldCharType="separate"/>
      </w:r>
      <w:r w:rsidRPr="00652E8B">
        <w:rPr>
          <w:rFonts w:asciiTheme="minorHAnsi" w:hAnsiTheme="minorHAnsi" w:cstheme="minorHAnsi"/>
          <w:noProof/>
        </w:rPr>
        <w:t>(Anders et al., 2015)</w:t>
      </w:r>
      <w:r w:rsidRPr="00652E8B">
        <w:rPr>
          <w:rFonts w:asciiTheme="minorHAnsi" w:hAnsiTheme="minorHAnsi" w:cstheme="minorHAnsi"/>
        </w:rPr>
        <w:fldChar w:fldCharType="end"/>
      </w:r>
      <w:r w:rsidRPr="00652E8B">
        <w:rPr>
          <w:rFonts w:asciiTheme="minorHAnsi" w:hAnsiTheme="minorHAnsi" w:cstheme="minorHAnsi"/>
        </w:rPr>
        <w:t xml:space="preserve"> on human GRCh38 reference annotation (GENCODE Release 32). Differential expression analyses between two groups were performed using the </w:t>
      </w:r>
      <w:proofErr w:type="spellStart"/>
      <w:r w:rsidRPr="00652E8B">
        <w:rPr>
          <w:rFonts w:asciiTheme="minorHAnsi" w:hAnsiTheme="minorHAnsi" w:cstheme="minorHAnsi"/>
        </w:rPr>
        <w:t>limma</w:t>
      </w:r>
      <w:proofErr w:type="spellEnd"/>
      <w:r w:rsidRPr="00652E8B">
        <w:rPr>
          <w:rFonts w:asciiTheme="minorHAnsi" w:hAnsiTheme="minorHAnsi" w:cstheme="minorHAnsi"/>
        </w:rPr>
        <w:t xml:space="preserve"> R package. The DE genes were defined at adjusted p value of &lt; 0.05. </w:t>
      </w:r>
    </w:p>
    <w:p w14:paraId="2ED73E4C" w14:textId="77777777" w:rsidR="00C94FAA" w:rsidRPr="00652E8B" w:rsidRDefault="00C94FAA" w:rsidP="00A32ECD">
      <w:pPr>
        <w:pStyle w:val="NormalWeb"/>
        <w:spacing w:before="0" w:beforeAutospacing="0" w:after="0" w:afterAutospacing="0"/>
        <w:jc w:val="both"/>
        <w:rPr>
          <w:rFonts w:asciiTheme="minorHAnsi" w:hAnsiTheme="minorHAnsi" w:cstheme="minorHAnsi"/>
        </w:rPr>
      </w:pPr>
    </w:p>
    <w:p w14:paraId="304EAE7C" w14:textId="4B822B0E" w:rsidR="004C6381" w:rsidRPr="00652E8B"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5.5 </w:t>
      </w:r>
      <w:r w:rsidR="004C6381" w:rsidRPr="00652E8B">
        <w:rPr>
          <w:rFonts w:asciiTheme="minorHAnsi" w:hAnsiTheme="minorHAnsi" w:cstheme="minorHAnsi"/>
          <w:b/>
          <w:bCs/>
        </w:rPr>
        <w:t xml:space="preserve">Systematic mining of dataset and known SFPQ </w:t>
      </w:r>
      <w:proofErr w:type="gramStart"/>
      <w:r w:rsidR="004C6381" w:rsidRPr="00652E8B">
        <w:rPr>
          <w:rFonts w:asciiTheme="minorHAnsi" w:hAnsiTheme="minorHAnsi" w:cstheme="minorHAnsi"/>
          <w:b/>
          <w:bCs/>
        </w:rPr>
        <w:t>interactors</w:t>
      </w:r>
      <w:proofErr w:type="gramEnd"/>
    </w:p>
    <w:p w14:paraId="3A0795EB" w14:textId="77777777" w:rsidR="00452771" w:rsidRPr="00652E8B" w:rsidRDefault="004C6381"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RISMed R package was utilised to search for dataset titles containing the gene name as a keyword, at the National Centre for Biotechnology Information (NCBI) PubMed and Gene Expression Omnibus (GEO). Relevant accession IDs were reviewed, and the individual datasets </w:t>
      </w:r>
      <w:r w:rsidR="00452771" w:rsidRPr="00652E8B">
        <w:rPr>
          <w:rFonts w:asciiTheme="minorHAnsi" w:hAnsiTheme="minorHAnsi" w:cstheme="minorHAnsi"/>
        </w:rPr>
        <w:t>retrieved</w:t>
      </w:r>
      <w:r w:rsidRPr="00652E8B">
        <w:rPr>
          <w:rFonts w:asciiTheme="minorHAnsi" w:hAnsiTheme="minorHAnsi" w:cstheme="minorHAnsi"/>
        </w:rPr>
        <w:t>. Additionally, pre-processed (bed files) datasets targeting SFPQ at ENCODE portal were retrieved.</w:t>
      </w:r>
      <w:r w:rsidR="00452771" w:rsidRPr="00652E8B">
        <w:rPr>
          <w:rFonts w:asciiTheme="minorHAnsi" w:hAnsiTheme="minorHAnsi" w:cstheme="minorHAnsi"/>
        </w:rPr>
        <w:t xml:space="preserve"> </w:t>
      </w:r>
    </w:p>
    <w:p w14:paraId="61406286" w14:textId="66980CFB" w:rsidR="004C6381" w:rsidRDefault="00452771" w:rsidP="00A32ECD">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For known interactors of SFPQ in existing literature, the </w:t>
      </w:r>
      <w:r w:rsidR="004C6381" w:rsidRPr="00652E8B">
        <w:rPr>
          <w:rFonts w:asciiTheme="minorHAnsi" w:hAnsiTheme="minorHAnsi" w:cstheme="minorHAnsi"/>
        </w:rPr>
        <w:t xml:space="preserve">RISMed R package was used to </w:t>
      </w:r>
      <w:r w:rsidRPr="00652E8B">
        <w:rPr>
          <w:rFonts w:asciiTheme="minorHAnsi" w:hAnsiTheme="minorHAnsi" w:cstheme="minorHAnsi"/>
        </w:rPr>
        <w:t xml:space="preserve">retrieve </w:t>
      </w:r>
      <w:r w:rsidR="004C6381" w:rsidRPr="00652E8B">
        <w:rPr>
          <w:rFonts w:asciiTheme="minorHAnsi" w:hAnsiTheme="minorHAnsi" w:cstheme="minorHAnsi"/>
        </w:rPr>
        <w:t xml:space="preserve">PubMed articles with cooccurring instances of SFPQ or aliases </w:t>
      </w:r>
      <w:r w:rsidRPr="00652E8B">
        <w:rPr>
          <w:rFonts w:asciiTheme="minorHAnsi" w:hAnsiTheme="minorHAnsi" w:cstheme="minorHAnsi"/>
        </w:rPr>
        <w:t xml:space="preserve">and other genes </w:t>
      </w:r>
      <w:r w:rsidR="004C6381" w:rsidRPr="00652E8B">
        <w:rPr>
          <w:rFonts w:asciiTheme="minorHAnsi" w:hAnsiTheme="minorHAnsi" w:cstheme="minorHAnsi"/>
        </w:rPr>
        <w:t>in titles and abstracts.</w:t>
      </w:r>
      <w:r w:rsidR="00ED75B1">
        <w:rPr>
          <w:rFonts w:asciiTheme="minorHAnsi" w:hAnsiTheme="minorHAnsi" w:cstheme="minorHAnsi"/>
        </w:rPr>
        <w:t xml:space="preserve"> The retrieved gene </w:t>
      </w:r>
      <w:r w:rsidR="00ED75B1" w:rsidRPr="00ED75B1">
        <w:rPr>
          <w:rFonts w:asciiTheme="minorHAnsi" w:hAnsiTheme="minorHAnsi" w:cstheme="minorHAnsi"/>
        </w:rPr>
        <w:t xml:space="preserve">symbols were then mapped to their corresponding Ensembl IDs </w:t>
      </w:r>
      <w:r w:rsidR="00ED75B1">
        <w:rPr>
          <w:rFonts w:asciiTheme="minorHAnsi" w:hAnsiTheme="minorHAnsi" w:cstheme="minorHAnsi"/>
        </w:rPr>
        <w:t xml:space="preserve">using </w:t>
      </w:r>
      <w:r w:rsidR="00ED75B1" w:rsidRPr="00ED75B1">
        <w:rPr>
          <w:rFonts w:asciiTheme="minorHAnsi" w:hAnsiTheme="minorHAnsi" w:cstheme="minorHAnsi"/>
        </w:rPr>
        <w:t xml:space="preserve">the </w:t>
      </w:r>
      <w:r w:rsidR="00ED75B1">
        <w:rPr>
          <w:rFonts w:asciiTheme="minorHAnsi" w:hAnsiTheme="minorHAnsi" w:cstheme="minorHAnsi"/>
        </w:rPr>
        <w:t>‘</w:t>
      </w:r>
      <w:proofErr w:type="spellStart"/>
      <w:r w:rsidR="00ED75B1" w:rsidRPr="00ED75B1">
        <w:rPr>
          <w:rFonts w:asciiTheme="minorHAnsi" w:hAnsiTheme="minorHAnsi" w:cstheme="minorHAnsi"/>
        </w:rPr>
        <w:t>mapIds</w:t>
      </w:r>
      <w:proofErr w:type="spellEnd"/>
      <w:r w:rsidR="00ED75B1">
        <w:rPr>
          <w:rFonts w:asciiTheme="minorHAnsi" w:hAnsiTheme="minorHAnsi" w:cstheme="minorHAnsi"/>
        </w:rPr>
        <w:t>’</w:t>
      </w:r>
      <w:r w:rsidR="00ED75B1" w:rsidRPr="00ED75B1">
        <w:rPr>
          <w:rFonts w:asciiTheme="minorHAnsi" w:hAnsiTheme="minorHAnsi" w:cstheme="minorHAnsi"/>
        </w:rPr>
        <w:t xml:space="preserve"> function from the „</w:t>
      </w:r>
      <w:proofErr w:type="spellStart"/>
      <w:r w:rsidR="00ED75B1" w:rsidRPr="00ED75B1">
        <w:rPr>
          <w:rFonts w:asciiTheme="minorHAnsi" w:hAnsiTheme="minorHAnsi" w:cstheme="minorHAnsi"/>
        </w:rPr>
        <w:t>org.Hs.eg.db</w:t>
      </w:r>
      <w:proofErr w:type="spellEnd"/>
      <w:proofErr w:type="gramStart"/>
      <w:r w:rsidR="00ED75B1" w:rsidRPr="00ED75B1">
        <w:rPr>
          <w:rFonts w:asciiTheme="minorHAnsi" w:hAnsiTheme="minorHAnsi" w:cstheme="minorHAnsi"/>
        </w:rPr>
        <w:t>“ R</w:t>
      </w:r>
      <w:proofErr w:type="gramEnd"/>
      <w:r w:rsidR="00ED75B1" w:rsidRPr="00ED75B1">
        <w:rPr>
          <w:rFonts w:asciiTheme="minorHAnsi" w:hAnsiTheme="minorHAnsi" w:cstheme="minorHAnsi"/>
        </w:rPr>
        <w:t xml:space="preserve"> package.</w:t>
      </w:r>
      <w:r w:rsidR="00ED75B1">
        <w:rPr>
          <w:rFonts w:asciiTheme="minorHAnsi" w:hAnsiTheme="minorHAnsi" w:cstheme="minorHAnsi"/>
        </w:rPr>
        <w:t xml:space="preserve"> </w:t>
      </w:r>
      <w:r w:rsidRPr="00652E8B">
        <w:rPr>
          <w:rFonts w:asciiTheme="minorHAnsi" w:hAnsiTheme="minorHAnsi" w:cstheme="minorHAnsi"/>
        </w:rPr>
        <w:t xml:space="preserve">The data mining approach is automated and included in the </w:t>
      </w:r>
      <w:proofErr w:type="spellStart"/>
      <w:r w:rsidRPr="00652E8B">
        <w:rPr>
          <w:rFonts w:asciiTheme="minorHAnsi" w:hAnsiTheme="minorHAnsi" w:cstheme="minorHAnsi"/>
        </w:rPr>
        <w:t>RBPInper</w:t>
      </w:r>
      <w:proofErr w:type="spellEnd"/>
      <w:r w:rsidRPr="00652E8B">
        <w:rPr>
          <w:rFonts w:asciiTheme="minorHAnsi" w:hAnsiTheme="minorHAnsi" w:cstheme="minorHAnsi"/>
        </w:rPr>
        <w:t xml:space="preserve"> package</w:t>
      </w:r>
      <w:r w:rsidR="00ED75B1">
        <w:rPr>
          <w:rFonts w:asciiTheme="minorHAnsi" w:hAnsiTheme="minorHAnsi" w:cstheme="minorHAnsi"/>
        </w:rPr>
        <w:t xml:space="preserve"> for user to apply on their own datasets.</w:t>
      </w:r>
    </w:p>
    <w:p w14:paraId="5ECF6D68" w14:textId="77777777" w:rsidR="003C6F91" w:rsidRDefault="003C6F91" w:rsidP="00A32ECD">
      <w:pPr>
        <w:pStyle w:val="NormalWeb"/>
        <w:spacing w:before="0" w:beforeAutospacing="0" w:after="0" w:afterAutospacing="0"/>
        <w:jc w:val="both"/>
        <w:rPr>
          <w:rFonts w:asciiTheme="minorHAnsi" w:hAnsiTheme="minorHAnsi" w:cstheme="minorHAnsi"/>
        </w:rPr>
      </w:pPr>
    </w:p>
    <w:p w14:paraId="56A51C1A" w14:textId="3A87303A" w:rsidR="003C6F91"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5.6 </w:t>
      </w:r>
      <w:r w:rsidR="003C6F91">
        <w:rPr>
          <w:rFonts w:asciiTheme="minorHAnsi" w:hAnsiTheme="minorHAnsi" w:cstheme="minorHAnsi"/>
          <w:b/>
          <w:bCs/>
        </w:rPr>
        <w:t>Gene ontology analysis</w:t>
      </w:r>
    </w:p>
    <w:p w14:paraId="1733EBD0" w14:textId="70B70CF9" w:rsidR="003C6F91" w:rsidRDefault="007A2604" w:rsidP="00A32ECD">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Gene ontology analysis to investigate the enriched biological processes associated with global SFPQ interactome was conducted using our established pipeline </w:t>
      </w:r>
      <w:r>
        <w:rPr>
          <w:rFonts w:asciiTheme="minorHAnsi" w:hAnsiTheme="minorHAnsi" w:cstheme="minorHAnsi"/>
        </w:rPr>
        <w:fldChar w:fldCharType="begin"/>
      </w:r>
      <w:r w:rsidR="00510A78">
        <w:rPr>
          <w:rFonts w:asciiTheme="minorHAnsi" w:hAnsiTheme="minorHAnsi" w:cstheme="minorHAnsi"/>
        </w:rPr>
        <w:instrText xml:space="preserve"> ADDIN ZOTERO_ITEM CSL_CITATION {"citationID":"kp2GFQ0n","properties":{"formattedCitation":"(Anene et al., 2021)","plainCitation":"(Anene et al., 2021)","noteIndex":0},"citationItems":[{"id":10323,"uris":["http://zotero.org/users/local/fwW6NAQh/items/JAQZSRW6"],"itemData":{"id":10323,"type":"article-journal","container-title":"Patterns","ISSN":"2666-3899","issue":"6","journalAbbreviation":"Patterns","note":"publisher: Elsevier","page":"100270","title":"ACSNI: An unsupervised machine-learning tool for prediction of tissue-specific pathway components using gene expression profiles","volume":"2","author":[{"family":"Anene","given":"Chinedu Anthony"},{"family":"Khan","given":"Faraz"},{"family":"Bewicke-Copley","given":"Findlay"},{"family":"Maniati","given":"Eleni"},{"family":"Wang","given":"Jun"}],"issued":{"date-parts":[["2021"]]}}}],"schema":"https://github.com/citation-style-language/schema/raw/master/csl-citation.json"} </w:instrText>
      </w:r>
      <w:r>
        <w:rPr>
          <w:rFonts w:asciiTheme="minorHAnsi" w:hAnsiTheme="minorHAnsi" w:cstheme="minorHAnsi"/>
        </w:rPr>
        <w:fldChar w:fldCharType="separate"/>
      </w:r>
      <w:r w:rsidR="00510A78">
        <w:rPr>
          <w:rFonts w:asciiTheme="minorHAnsi" w:hAnsiTheme="minorHAnsi" w:cstheme="minorHAnsi"/>
          <w:noProof/>
        </w:rPr>
        <w:t>(Anene et al., 2021)</w:t>
      </w:r>
      <w:r>
        <w:rPr>
          <w:rFonts w:asciiTheme="minorHAnsi" w:hAnsiTheme="minorHAnsi" w:cstheme="minorHAnsi"/>
        </w:rPr>
        <w:fldChar w:fldCharType="end"/>
      </w:r>
      <w:r>
        <w:rPr>
          <w:rFonts w:asciiTheme="minorHAnsi" w:hAnsiTheme="minorHAnsi" w:cstheme="minorHAnsi"/>
        </w:rPr>
        <w:t>.</w:t>
      </w:r>
      <w:r w:rsidR="00510A78">
        <w:rPr>
          <w:rFonts w:asciiTheme="minorHAnsi" w:hAnsiTheme="minorHAnsi" w:cstheme="minorHAnsi"/>
        </w:rPr>
        <w:t xml:space="preserve"> The enriched process were visualised using the ‘</w:t>
      </w:r>
      <w:proofErr w:type="spellStart"/>
      <w:r w:rsidR="00510A78">
        <w:rPr>
          <w:rFonts w:asciiTheme="minorHAnsi" w:hAnsiTheme="minorHAnsi" w:cstheme="minorHAnsi"/>
        </w:rPr>
        <w:t>treeplot</w:t>
      </w:r>
      <w:proofErr w:type="spellEnd"/>
      <w:r w:rsidR="00510A78">
        <w:rPr>
          <w:rFonts w:asciiTheme="minorHAnsi" w:hAnsiTheme="minorHAnsi" w:cstheme="minorHAnsi"/>
        </w:rPr>
        <w:t xml:space="preserve">’ function in </w:t>
      </w:r>
      <w:r w:rsidR="003C6F91" w:rsidRPr="00AB4DA1">
        <w:rPr>
          <w:rFonts w:asciiTheme="minorHAnsi" w:hAnsiTheme="minorHAnsi" w:cstheme="minorHAnsi"/>
        </w:rPr>
        <w:t>R ClusterProfiler</w:t>
      </w:r>
      <w:r w:rsidR="00510A78">
        <w:rPr>
          <w:rFonts w:asciiTheme="minorHAnsi" w:hAnsiTheme="minorHAnsi" w:cstheme="minorHAnsi"/>
        </w:rPr>
        <w:t xml:space="preserve"> package </w:t>
      </w:r>
      <w:r w:rsidR="003C6F91">
        <w:rPr>
          <w:rFonts w:asciiTheme="minorHAnsi" w:hAnsiTheme="minorHAnsi" w:cstheme="minorHAnsi"/>
        </w:rPr>
        <w:fldChar w:fldCharType="begin"/>
      </w:r>
      <w:r w:rsidR="003C6F91">
        <w:rPr>
          <w:rFonts w:asciiTheme="minorHAnsi" w:hAnsiTheme="minorHAnsi" w:cstheme="minorHAnsi"/>
        </w:rPr>
        <w:instrText xml:space="preserve"> ADDIN ZOTERO_ITEM CSL_CITATION {"citationID":"p8jm3pfu","properties":{"formattedCitation":"(Yu et al., 2012)","plainCitation":"(Yu et al., 2012)","noteIndex":0},"citationItems":[{"id":3183,"uris":["http://zotero.org/users/local/fwW6NAQh/items/79H3VMI7"],"itemData":{"id":3183,"type":"article-journal","container-title":"Omics: a journal of integrative biology","ISSN":"1536-2310","issue":"5","journalAbbreviation":"Omics: a journal of integrative biology","page":"284-287","title":"clusterProfiler: an R package for comparing biological themes among gene clusters","volume":"16","author":[{"family":"Yu","given":"Guangchuang"},{"family":"Wang","given":"Li-Gen"},{"family":"Han","given":"Yanyan"},{"family":"He","given":"Qing-Yu"}],"issued":{"date-parts":[["2012"]]}}}],"schema":"https://github.com/citation-style-language/schema/raw/master/csl-citation.json"} </w:instrText>
      </w:r>
      <w:r w:rsidR="003C6F91">
        <w:rPr>
          <w:rFonts w:asciiTheme="minorHAnsi" w:hAnsiTheme="minorHAnsi" w:cstheme="minorHAnsi"/>
        </w:rPr>
        <w:fldChar w:fldCharType="separate"/>
      </w:r>
      <w:r w:rsidR="003C6F91">
        <w:rPr>
          <w:rFonts w:asciiTheme="minorHAnsi" w:hAnsiTheme="minorHAnsi" w:cstheme="minorHAnsi"/>
          <w:noProof/>
        </w:rPr>
        <w:t>(Yu et al., 2012)</w:t>
      </w:r>
      <w:r w:rsidR="003C6F91">
        <w:rPr>
          <w:rFonts w:asciiTheme="minorHAnsi" w:hAnsiTheme="minorHAnsi" w:cstheme="minorHAnsi"/>
        </w:rPr>
        <w:fldChar w:fldCharType="end"/>
      </w:r>
      <w:r w:rsidR="003C6F91" w:rsidRPr="00AB4DA1">
        <w:rPr>
          <w:rFonts w:asciiTheme="minorHAnsi" w:hAnsiTheme="minorHAnsi" w:cstheme="minorHAnsi"/>
        </w:rPr>
        <w:t xml:space="preserve">. </w:t>
      </w:r>
    </w:p>
    <w:p w14:paraId="70066A4E" w14:textId="77777777" w:rsidR="00452771" w:rsidRPr="00652E8B" w:rsidRDefault="00452771" w:rsidP="00A32ECD">
      <w:pPr>
        <w:pStyle w:val="NormalWeb"/>
        <w:spacing w:before="0" w:beforeAutospacing="0" w:after="0" w:afterAutospacing="0"/>
        <w:jc w:val="both"/>
        <w:rPr>
          <w:rFonts w:asciiTheme="minorHAnsi" w:hAnsiTheme="minorHAnsi" w:cstheme="minorHAnsi"/>
        </w:rPr>
      </w:pPr>
    </w:p>
    <w:p w14:paraId="75B295A6" w14:textId="48DDE9E4" w:rsidR="00AA5768" w:rsidRPr="00F051BC" w:rsidRDefault="005011D0" w:rsidP="00A32EC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5.7 </w:t>
      </w:r>
      <w:r w:rsidR="00452771" w:rsidRPr="00F051BC">
        <w:rPr>
          <w:rFonts w:asciiTheme="minorHAnsi" w:hAnsiTheme="minorHAnsi" w:cstheme="minorHAnsi"/>
          <w:b/>
          <w:bCs/>
        </w:rPr>
        <w:t>Datasets</w:t>
      </w:r>
    </w:p>
    <w:p w14:paraId="74DB31FC" w14:textId="43036F28" w:rsidR="003C6F91" w:rsidRPr="00F051BC" w:rsidRDefault="00F051BC" w:rsidP="00A32ECD">
      <w:pPr>
        <w:pStyle w:val="NormalWeb"/>
        <w:spacing w:before="0" w:beforeAutospacing="0" w:after="0" w:afterAutospacing="0"/>
        <w:jc w:val="both"/>
        <w:rPr>
          <w:rFonts w:asciiTheme="minorHAnsi" w:hAnsiTheme="minorHAnsi" w:cstheme="minorHAnsi"/>
          <w:color w:val="000000" w:themeColor="text1"/>
        </w:rPr>
      </w:pPr>
      <w:r w:rsidRPr="00F051BC">
        <w:rPr>
          <w:rFonts w:asciiTheme="minorHAnsi" w:hAnsiTheme="minorHAnsi" w:cstheme="minorHAnsi"/>
          <w:color w:val="000000" w:themeColor="text1"/>
        </w:rPr>
        <w:t xml:space="preserve">To demonstrate the use of </w:t>
      </w:r>
      <w:proofErr w:type="spellStart"/>
      <w:r w:rsidRPr="00F051BC">
        <w:rPr>
          <w:rFonts w:asciiTheme="minorHAnsi" w:hAnsiTheme="minorHAnsi" w:cstheme="minorHAnsi"/>
          <w:color w:val="000000" w:themeColor="text1"/>
        </w:rPr>
        <w:t>RBPInper</w:t>
      </w:r>
      <w:proofErr w:type="spellEnd"/>
      <w:r w:rsidRPr="00F051BC">
        <w:rPr>
          <w:rFonts w:asciiTheme="minorHAnsi" w:hAnsiTheme="minorHAnsi" w:cstheme="minorHAnsi"/>
          <w:color w:val="000000" w:themeColor="text1"/>
        </w:rPr>
        <w:t xml:space="preserve"> and evaluate its performance, w</w:t>
      </w:r>
      <w:r w:rsidR="009B617F" w:rsidRPr="00F051BC">
        <w:rPr>
          <w:rFonts w:asciiTheme="minorHAnsi" w:hAnsiTheme="minorHAnsi" w:cstheme="minorHAnsi"/>
          <w:color w:val="000000" w:themeColor="text1"/>
        </w:rPr>
        <w:t xml:space="preserve">e compiled a wide </w:t>
      </w:r>
      <w:r w:rsidR="003C6F91" w:rsidRPr="00F051BC">
        <w:rPr>
          <w:rFonts w:asciiTheme="minorHAnsi" w:hAnsiTheme="minorHAnsi" w:cstheme="minorHAnsi"/>
          <w:color w:val="000000" w:themeColor="text1"/>
        </w:rPr>
        <w:t>range of dataset on SFPQ RNA and DNA binding activity and function</w:t>
      </w:r>
      <w:r w:rsidRPr="00F051BC">
        <w:rPr>
          <w:rFonts w:asciiTheme="minorHAnsi" w:hAnsiTheme="minorHAnsi" w:cstheme="minorHAnsi"/>
          <w:color w:val="000000" w:themeColor="text1"/>
        </w:rPr>
        <w:t xml:space="preserve"> as below.</w:t>
      </w:r>
      <w:r w:rsidR="00C7567F">
        <w:rPr>
          <w:rFonts w:asciiTheme="minorHAnsi" w:hAnsiTheme="minorHAnsi" w:cstheme="minorHAnsi"/>
          <w:color w:val="000000" w:themeColor="text1"/>
        </w:rPr>
        <w:t xml:space="preserve"> A use can easily compile similar datasets for a target RBP.</w:t>
      </w:r>
    </w:p>
    <w:p w14:paraId="149D76DD" w14:textId="77777777" w:rsidR="00F051BC" w:rsidRPr="00F051BC" w:rsidRDefault="00F051BC" w:rsidP="00A32ECD">
      <w:pPr>
        <w:pStyle w:val="NormalWeb"/>
        <w:spacing w:before="0" w:beforeAutospacing="0" w:after="0" w:afterAutospacing="0"/>
        <w:jc w:val="both"/>
        <w:rPr>
          <w:rFonts w:asciiTheme="minorHAnsi" w:hAnsiTheme="minorHAnsi" w:cstheme="minorHAnsi"/>
          <w:b/>
          <w:bCs/>
          <w:color w:val="C00000"/>
        </w:rPr>
      </w:pPr>
    </w:p>
    <w:p w14:paraId="307B1CE9" w14:textId="3FBE6E66" w:rsidR="009B617F" w:rsidRPr="00C7567F" w:rsidRDefault="003C6F91" w:rsidP="00A32ECD">
      <w:pPr>
        <w:pStyle w:val="NormalWeb"/>
        <w:spacing w:before="0" w:beforeAutospacing="0" w:after="0" w:afterAutospacing="0"/>
        <w:jc w:val="both"/>
        <w:rPr>
          <w:rFonts w:asciiTheme="minorHAnsi" w:hAnsiTheme="minorHAnsi" w:cstheme="minorHAnsi"/>
          <w:color w:val="000000" w:themeColor="text1"/>
        </w:rPr>
      </w:pPr>
      <w:commentRangeStart w:id="48"/>
      <w:r w:rsidRPr="00C7567F">
        <w:rPr>
          <w:rFonts w:asciiTheme="minorHAnsi" w:hAnsiTheme="minorHAnsi" w:cstheme="minorHAnsi"/>
          <w:color w:val="000000" w:themeColor="text1"/>
        </w:rPr>
        <w:t>Table 1</w:t>
      </w:r>
      <w:commentRangeEnd w:id="48"/>
      <w:r w:rsidR="000874A2">
        <w:rPr>
          <w:rStyle w:val="CommentReference"/>
          <w:rFonts w:asciiTheme="minorHAnsi" w:eastAsiaTheme="minorHAnsi" w:hAnsiTheme="minorHAnsi" w:cstheme="minorBidi"/>
          <w:kern w:val="2"/>
          <w:lang w:eastAsia="en-US"/>
          <w14:ligatures w14:val="standardContextual"/>
        </w:rPr>
        <w:commentReference w:id="48"/>
      </w:r>
      <w:r w:rsidRPr="00C7567F">
        <w:rPr>
          <w:rFonts w:asciiTheme="minorHAnsi" w:hAnsiTheme="minorHAnsi" w:cstheme="minorHAnsi"/>
          <w:color w:val="000000" w:themeColor="text1"/>
        </w:rPr>
        <w:t xml:space="preserve">: </w:t>
      </w:r>
      <w:r w:rsidR="00222510" w:rsidRPr="00C7567F">
        <w:rPr>
          <w:rFonts w:asciiTheme="minorHAnsi" w:hAnsiTheme="minorHAnsi" w:cstheme="minorHAnsi"/>
          <w:color w:val="000000" w:themeColor="text1"/>
        </w:rPr>
        <w:t>Datasets for use case analysis and performance evaluation</w:t>
      </w:r>
      <w:r w:rsidR="00510A78" w:rsidRPr="00C7567F">
        <w:rPr>
          <w:rFonts w:asciiTheme="minorHAnsi" w:hAnsiTheme="minorHAnsi" w:cstheme="minorHAnsi"/>
          <w:color w:val="000000" w:themeColor="text1"/>
        </w:rPr>
        <w:t>. * Indicate samples used for SFPQ-DNA interaction analysis.</w:t>
      </w:r>
    </w:p>
    <w:tbl>
      <w:tblPr>
        <w:tblStyle w:val="TableGrid"/>
        <w:tblW w:w="8335" w:type="dxa"/>
        <w:tblLook w:val="04A0" w:firstRow="1" w:lastRow="0" w:firstColumn="1" w:lastColumn="0" w:noHBand="0" w:noVBand="1"/>
      </w:tblPr>
      <w:tblGrid>
        <w:gridCol w:w="1836"/>
        <w:gridCol w:w="1300"/>
        <w:gridCol w:w="1230"/>
        <w:gridCol w:w="1183"/>
        <w:gridCol w:w="2786"/>
      </w:tblGrid>
      <w:tr w:rsidR="003C6F91" w:rsidRPr="003C6F91" w14:paraId="1D48DF06" w14:textId="77777777" w:rsidTr="000874A2">
        <w:trPr>
          <w:trHeight w:val="320"/>
        </w:trPr>
        <w:tc>
          <w:tcPr>
            <w:tcW w:w="1836" w:type="dxa"/>
            <w:noWrap/>
            <w:hideMark/>
          </w:tcPr>
          <w:p w14:paraId="24242ADB"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ID</w:t>
            </w:r>
          </w:p>
        </w:tc>
        <w:tc>
          <w:tcPr>
            <w:tcW w:w="1300" w:type="dxa"/>
            <w:noWrap/>
            <w:hideMark/>
          </w:tcPr>
          <w:p w14:paraId="1A8CDC8B"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cell</w:t>
            </w:r>
          </w:p>
        </w:tc>
        <w:tc>
          <w:tcPr>
            <w:tcW w:w="1230" w:type="dxa"/>
            <w:noWrap/>
            <w:hideMark/>
          </w:tcPr>
          <w:p w14:paraId="28F570D4"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method</w:t>
            </w:r>
          </w:p>
        </w:tc>
        <w:tc>
          <w:tcPr>
            <w:tcW w:w="1183" w:type="dxa"/>
            <w:noWrap/>
            <w:hideMark/>
          </w:tcPr>
          <w:p w14:paraId="6AF62E8F"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molecule</w:t>
            </w:r>
          </w:p>
        </w:tc>
        <w:tc>
          <w:tcPr>
            <w:tcW w:w="2786" w:type="dxa"/>
            <w:noWrap/>
            <w:hideMark/>
          </w:tcPr>
          <w:p w14:paraId="016510F9" w14:textId="5EB1136C" w:rsidR="003C6F91" w:rsidRPr="003C6F91" w:rsidRDefault="003C6F91"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t>source</w:t>
            </w:r>
          </w:p>
        </w:tc>
      </w:tr>
      <w:tr w:rsidR="003C6F91" w:rsidRPr="003C6F91" w14:paraId="64BD2495" w14:textId="77777777" w:rsidTr="000874A2">
        <w:trPr>
          <w:trHeight w:val="320"/>
        </w:trPr>
        <w:tc>
          <w:tcPr>
            <w:tcW w:w="1836" w:type="dxa"/>
            <w:noWrap/>
            <w:hideMark/>
          </w:tcPr>
          <w:p w14:paraId="0FA0B65C" w14:textId="0F01090F" w:rsidR="003C6F91" w:rsidRPr="003C6F91" w:rsidRDefault="00510A78" w:rsidP="00A32EC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003C6F91" w:rsidRPr="003C6F91">
              <w:rPr>
                <w:rFonts w:eastAsia="Times New Roman" w:cstheme="minorHAnsi"/>
                <w:color w:val="000000"/>
                <w:kern w:val="0"/>
                <w:lang w:eastAsia="en-GB"/>
                <w14:ligatures w14:val="none"/>
              </w:rPr>
              <w:t>ENCFF598JWW</w:t>
            </w:r>
          </w:p>
        </w:tc>
        <w:tc>
          <w:tcPr>
            <w:tcW w:w="1300" w:type="dxa"/>
            <w:noWrap/>
            <w:hideMark/>
          </w:tcPr>
          <w:p w14:paraId="2380A9D9"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1A00B16E" w14:textId="58E2C734"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14:paraId="27A37EA6"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14:paraId="463E728B" w14:textId="5CA542E5"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{"citationID":"W6UpRV3H","properties":{"formattedCitation":"(Feingold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12B2235B" w14:textId="77777777" w:rsidTr="000874A2">
        <w:trPr>
          <w:trHeight w:val="320"/>
        </w:trPr>
        <w:tc>
          <w:tcPr>
            <w:tcW w:w="1836" w:type="dxa"/>
            <w:noWrap/>
            <w:hideMark/>
          </w:tcPr>
          <w:p w14:paraId="473167CE" w14:textId="35C53EE5" w:rsidR="003C6F91" w:rsidRPr="003C6F91" w:rsidRDefault="00510A78" w:rsidP="00A32EC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003C6F91" w:rsidRPr="003C6F91">
              <w:rPr>
                <w:rFonts w:eastAsia="Times New Roman" w:cstheme="minorHAnsi"/>
                <w:color w:val="000000"/>
                <w:kern w:val="0"/>
                <w:lang w:eastAsia="en-GB"/>
                <w14:ligatures w14:val="none"/>
              </w:rPr>
              <w:t>ENCFF919CIS</w:t>
            </w:r>
          </w:p>
        </w:tc>
        <w:tc>
          <w:tcPr>
            <w:tcW w:w="1300" w:type="dxa"/>
            <w:noWrap/>
            <w:hideMark/>
          </w:tcPr>
          <w:p w14:paraId="4D683775"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32245361"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14:paraId="369F7BD8"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14:paraId="1F5ECB83" w14:textId="4F646299"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{"citationID":"rbn7ZDBW","properties":{"formattedCitation":"(Feingold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3CE2ED91" w14:textId="77777777" w:rsidTr="000874A2">
        <w:trPr>
          <w:trHeight w:val="320"/>
        </w:trPr>
        <w:tc>
          <w:tcPr>
            <w:tcW w:w="1836" w:type="dxa"/>
            <w:noWrap/>
            <w:hideMark/>
          </w:tcPr>
          <w:p w14:paraId="57030777" w14:textId="6B0AA4BD" w:rsidR="003C6F91" w:rsidRPr="003C6F91" w:rsidRDefault="00510A78" w:rsidP="00A32EC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003C6F91" w:rsidRPr="003C6F91">
              <w:rPr>
                <w:rFonts w:eastAsia="Times New Roman" w:cstheme="minorHAnsi"/>
                <w:color w:val="000000"/>
                <w:kern w:val="0"/>
                <w:lang w:eastAsia="en-GB"/>
                <w14:ligatures w14:val="none"/>
              </w:rPr>
              <w:t>ENCFF073RTN</w:t>
            </w:r>
          </w:p>
        </w:tc>
        <w:tc>
          <w:tcPr>
            <w:tcW w:w="1300" w:type="dxa"/>
            <w:noWrap/>
            <w:hideMark/>
          </w:tcPr>
          <w:p w14:paraId="2A423CEB"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K562</w:t>
            </w:r>
          </w:p>
        </w:tc>
        <w:tc>
          <w:tcPr>
            <w:tcW w:w="1230" w:type="dxa"/>
            <w:noWrap/>
            <w:hideMark/>
          </w:tcPr>
          <w:p w14:paraId="4A27D14C"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14:paraId="749526D9"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14:paraId="190055A9" w14:textId="5065FBAD"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{"citationID":"m9u3t75s","properties":{"formattedCitation":"(Feingold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2F64E8EA" w14:textId="77777777" w:rsidTr="000874A2">
        <w:trPr>
          <w:trHeight w:val="320"/>
        </w:trPr>
        <w:tc>
          <w:tcPr>
            <w:tcW w:w="1836" w:type="dxa"/>
            <w:noWrap/>
            <w:hideMark/>
          </w:tcPr>
          <w:p w14:paraId="68C09DDA" w14:textId="125EE6CA" w:rsidR="003C6F91" w:rsidRPr="003C6F91" w:rsidRDefault="00510A78" w:rsidP="00A32EC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003C6F91" w:rsidRPr="003C6F91">
              <w:rPr>
                <w:rFonts w:eastAsia="Times New Roman" w:cstheme="minorHAnsi"/>
                <w:color w:val="000000"/>
                <w:kern w:val="0"/>
                <w:lang w:eastAsia="en-GB"/>
                <w14:ligatures w14:val="none"/>
              </w:rPr>
              <w:t>ENCFF923EYZ</w:t>
            </w:r>
          </w:p>
        </w:tc>
        <w:tc>
          <w:tcPr>
            <w:tcW w:w="1300" w:type="dxa"/>
            <w:noWrap/>
            <w:hideMark/>
          </w:tcPr>
          <w:p w14:paraId="4074ADA8"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K562</w:t>
            </w:r>
          </w:p>
        </w:tc>
        <w:tc>
          <w:tcPr>
            <w:tcW w:w="1230" w:type="dxa"/>
            <w:noWrap/>
            <w:hideMark/>
          </w:tcPr>
          <w:p w14:paraId="5736CA5D"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14:paraId="6BFE44CC"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14:paraId="14A23F59" w14:textId="76E830F3"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{"citationID":"upTy1MFP","properties":{"formattedCitation":"(Feingold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486A5094" w14:textId="77777777" w:rsidTr="000874A2">
        <w:trPr>
          <w:trHeight w:val="320"/>
        </w:trPr>
        <w:tc>
          <w:tcPr>
            <w:tcW w:w="1836" w:type="dxa"/>
            <w:noWrap/>
            <w:hideMark/>
          </w:tcPr>
          <w:p w14:paraId="4D481998" w14:textId="5DC89E3C" w:rsidR="003C6F91" w:rsidRPr="003C6F91" w:rsidRDefault="00510A78" w:rsidP="00A32EC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003C6F91" w:rsidRPr="003C6F91">
              <w:rPr>
                <w:rFonts w:eastAsia="Times New Roman" w:cstheme="minorHAnsi"/>
                <w:color w:val="000000"/>
                <w:kern w:val="0"/>
                <w:lang w:eastAsia="en-GB"/>
                <w14:ligatures w14:val="none"/>
              </w:rPr>
              <w:t>ENCFF737MUN</w:t>
            </w:r>
          </w:p>
        </w:tc>
        <w:tc>
          <w:tcPr>
            <w:tcW w:w="1300" w:type="dxa"/>
            <w:noWrap/>
            <w:hideMark/>
          </w:tcPr>
          <w:p w14:paraId="620ACC16"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53444919"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14:paraId="7DB52D81"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14:paraId="2A9F9D82" w14:textId="7A03C6D4"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{"citationID":"6yB1qlP8","properties":{"formattedCitation":"(Feingold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0AE1EC1B" w14:textId="77777777" w:rsidTr="000874A2">
        <w:trPr>
          <w:trHeight w:val="320"/>
        </w:trPr>
        <w:tc>
          <w:tcPr>
            <w:tcW w:w="1836" w:type="dxa"/>
            <w:noWrap/>
            <w:hideMark/>
          </w:tcPr>
          <w:p w14:paraId="31A21B21" w14:textId="746B4F3E" w:rsidR="003C6F91" w:rsidRPr="003C6F91" w:rsidRDefault="00510A78" w:rsidP="00A32EC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003C6F91" w:rsidRPr="003C6F91">
              <w:rPr>
                <w:rFonts w:eastAsia="Times New Roman" w:cstheme="minorHAnsi"/>
                <w:color w:val="000000"/>
                <w:kern w:val="0"/>
                <w:lang w:eastAsia="en-GB"/>
                <w14:ligatures w14:val="none"/>
              </w:rPr>
              <w:t>ENCFF319CEQ</w:t>
            </w:r>
          </w:p>
        </w:tc>
        <w:tc>
          <w:tcPr>
            <w:tcW w:w="1300" w:type="dxa"/>
            <w:noWrap/>
            <w:hideMark/>
          </w:tcPr>
          <w:p w14:paraId="32F780E7"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5C18F56F"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14:paraId="448C8328"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14:paraId="5D907B95" w14:textId="72B43829"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{"citationID":"nzIa6PrO","properties":{"formattedCitation":"(Feingold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4AA2BBAA" w14:textId="77777777" w:rsidTr="000874A2">
        <w:trPr>
          <w:trHeight w:val="320"/>
        </w:trPr>
        <w:tc>
          <w:tcPr>
            <w:tcW w:w="1836" w:type="dxa"/>
            <w:noWrap/>
            <w:hideMark/>
          </w:tcPr>
          <w:p w14:paraId="182B8DA5"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ENCFF417EZT</w:t>
            </w:r>
          </w:p>
        </w:tc>
        <w:tc>
          <w:tcPr>
            <w:tcW w:w="1300" w:type="dxa"/>
            <w:noWrap/>
            <w:hideMark/>
          </w:tcPr>
          <w:p w14:paraId="59E5B181"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5BD79567"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eCLIP</w:t>
            </w:r>
          </w:p>
        </w:tc>
        <w:tc>
          <w:tcPr>
            <w:tcW w:w="1183" w:type="dxa"/>
            <w:noWrap/>
            <w:hideMark/>
          </w:tcPr>
          <w:p w14:paraId="788B6DB3"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17FC71B4" w14:textId="46AD4280"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{"citationID":"0aaCokIj","properties":{"formattedCitation":"(Feingold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3C6F91" w:rsidRPr="003C6F91" w14:paraId="2F0392A2" w14:textId="77777777" w:rsidTr="000874A2">
        <w:trPr>
          <w:trHeight w:val="320"/>
        </w:trPr>
        <w:tc>
          <w:tcPr>
            <w:tcW w:w="1836" w:type="dxa"/>
            <w:noWrap/>
            <w:hideMark/>
          </w:tcPr>
          <w:p w14:paraId="60064837"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ENCFF960OTE</w:t>
            </w:r>
          </w:p>
        </w:tc>
        <w:tc>
          <w:tcPr>
            <w:tcW w:w="1300" w:type="dxa"/>
            <w:noWrap/>
            <w:hideMark/>
          </w:tcPr>
          <w:p w14:paraId="6C0D4F8D"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55B1D1CD"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eCLIP</w:t>
            </w:r>
          </w:p>
        </w:tc>
        <w:tc>
          <w:tcPr>
            <w:tcW w:w="1183" w:type="dxa"/>
            <w:noWrap/>
            <w:hideMark/>
          </w:tcPr>
          <w:p w14:paraId="21CA8FCC" w14:textId="77777777" w:rsidR="003C6F91" w:rsidRPr="003C6F91" w:rsidRDefault="003C6F91" w:rsidP="00A32ECD">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72FB5548" w14:textId="502BCDAA" w:rsidR="003C6F91" w:rsidRPr="003C6F91" w:rsidRDefault="00222510" w:rsidP="00A32EC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{"citationID":"7eRwbokH","properties":{"formattedCitation":"(Feingold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0874A2" w:rsidRPr="003C6F91" w14:paraId="43BA34D9" w14:textId="77777777" w:rsidTr="000874A2">
        <w:trPr>
          <w:trHeight w:val="320"/>
          <w:ins w:id="49" w:author="Joseph Cogan [RPG]" w:date="2024-01-29T10:50:00Z"/>
        </w:trPr>
        <w:tc>
          <w:tcPr>
            <w:tcW w:w="1836" w:type="dxa"/>
            <w:noWrap/>
          </w:tcPr>
          <w:p w14:paraId="519231F0" w14:textId="5E835532" w:rsidR="000874A2" w:rsidRPr="003C6F91" w:rsidRDefault="000874A2" w:rsidP="00A32ECD">
            <w:pPr>
              <w:jc w:val="both"/>
              <w:rPr>
                <w:ins w:id="50" w:author="Joseph Cogan [RPG]" w:date="2024-01-29T10:50:00Z"/>
                <w:rFonts w:eastAsia="Times New Roman" w:cstheme="minorHAnsi"/>
                <w:color w:val="000000"/>
                <w:kern w:val="0"/>
                <w:lang w:eastAsia="en-GB"/>
                <w14:ligatures w14:val="none"/>
              </w:rPr>
            </w:pPr>
            <w:ins w:id="51" w:author="Joseph Cogan [RPG]" w:date="2024-01-29T10:50:00Z">
              <w:r>
                <w:rPr>
                  <w:rFonts w:eastAsia="Times New Roman" w:cstheme="minorHAnsi"/>
                  <w:color w:val="000000"/>
                  <w:kern w:val="0"/>
                  <w:lang w:eastAsia="en-GB"/>
                  <w14:ligatures w14:val="none"/>
                </w:rPr>
                <w:t>GSE113349</w:t>
              </w:r>
            </w:ins>
          </w:p>
        </w:tc>
        <w:tc>
          <w:tcPr>
            <w:tcW w:w="1300" w:type="dxa"/>
            <w:noWrap/>
          </w:tcPr>
          <w:p w14:paraId="7092B4A7" w14:textId="4522C458" w:rsidR="000874A2" w:rsidRPr="003C6F91" w:rsidRDefault="000874A2" w:rsidP="00A32ECD">
            <w:pPr>
              <w:jc w:val="both"/>
              <w:rPr>
                <w:ins w:id="52" w:author="Joseph Cogan [RPG]" w:date="2024-01-29T10:50:00Z"/>
                <w:rFonts w:eastAsia="Times New Roman" w:cstheme="minorHAnsi"/>
                <w:color w:val="000000"/>
                <w:kern w:val="0"/>
                <w:lang w:eastAsia="en-GB"/>
                <w14:ligatures w14:val="none"/>
              </w:rPr>
            </w:pPr>
            <w:ins w:id="53" w:author="Joseph Cogan [RPG]" w:date="2024-01-29T10:50:00Z">
              <w:r>
                <w:rPr>
                  <w:rFonts w:eastAsia="Times New Roman" w:cstheme="minorHAnsi"/>
                  <w:color w:val="000000"/>
                  <w:kern w:val="0"/>
                  <w:lang w:eastAsia="en-GB"/>
                  <w14:ligatures w14:val="none"/>
                </w:rPr>
                <w:t>HeLa</w:t>
              </w:r>
            </w:ins>
          </w:p>
        </w:tc>
        <w:tc>
          <w:tcPr>
            <w:tcW w:w="1230" w:type="dxa"/>
            <w:noWrap/>
          </w:tcPr>
          <w:p w14:paraId="47295D29" w14:textId="0A9C82D6" w:rsidR="000874A2" w:rsidRPr="003C6F91" w:rsidRDefault="000874A2" w:rsidP="00A32ECD">
            <w:pPr>
              <w:jc w:val="both"/>
              <w:rPr>
                <w:ins w:id="54" w:author="Joseph Cogan [RPG]" w:date="2024-01-29T10:50:00Z"/>
                <w:rFonts w:eastAsia="Times New Roman" w:cstheme="minorHAnsi"/>
                <w:color w:val="000000"/>
                <w:kern w:val="0"/>
                <w:lang w:eastAsia="en-GB"/>
                <w14:ligatures w14:val="none"/>
              </w:rPr>
            </w:pPr>
            <w:ins w:id="55" w:author="Joseph Cogan [RPG]" w:date="2024-01-29T10:50:00Z">
              <w:r>
                <w:rPr>
                  <w:rFonts w:eastAsia="Times New Roman" w:cstheme="minorHAnsi"/>
                  <w:color w:val="000000"/>
                  <w:kern w:val="0"/>
                  <w:lang w:eastAsia="en-GB"/>
                  <w14:ligatures w14:val="none"/>
                </w:rPr>
                <w:t>PAR-CLIP</w:t>
              </w:r>
            </w:ins>
          </w:p>
        </w:tc>
        <w:tc>
          <w:tcPr>
            <w:tcW w:w="1183" w:type="dxa"/>
            <w:noWrap/>
          </w:tcPr>
          <w:p w14:paraId="18E7B65A" w14:textId="521BF093" w:rsidR="000874A2" w:rsidRPr="003C6F91" w:rsidRDefault="000874A2" w:rsidP="00A32ECD">
            <w:pPr>
              <w:jc w:val="both"/>
              <w:rPr>
                <w:ins w:id="56" w:author="Joseph Cogan [RPG]" w:date="2024-01-29T10:50:00Z"/>
                <w:rFonts w:eastAsia="Times New Roman" w:cstheme="minorHAnsi"/>
                <w:color w:val="000000"/>
                <w:kern w:val="0"/>
                <w:lang w:eastAsia="en-GB"/>
                <w14:ligatures w14:val="none"/>
              </w:rPr>
            </w:pPr>
            <w:ins w:id="57" w:author="Joseph Cogan [RPG]" w:date="2024-01-29T10:50:00Z">
              <w:r>
                <w:rPr>
                  <w:rFonts w:eastAsia="Times New Roman" w:cstheme="minorHAnsi"/>
                  <w:color w:val="000000"/>
                  <w:kern w:val="0"/>
                  <w:lang w:eastAsia="en-GB"/>
                  <w14:ligatures w14:val="none"/>
                </w:rPr>
                <w:t>RNA</w:t>
              </w:r>
            </w:ins>
          </w:p>
        </w:tc>
        <w:tc>
          <w:tcPr>
            <w:tcW w:w="2786" w:type="dxa"/>
            <w:noWrap/>
          </w:tcPr>
          <w:p w14:paraId="0C4B66FA" w14:textId="4BDBA84A" w:rsidR="000874A2" w:rsidRPr="00F051BC" w:rsidRDefault="000874A2" w:rsidP="00A32ECD">
            <w:pPr>
              <w:jc w:val="both"/>
              <w:rPr>
                <w:ins w:id="58" w:author="Joseph Cogan [RPG]" w:date="2024-01-29T10:50:00Z"/>
                <w:rFonts w:eastAsia="Times New Roman" w:cstheme="minorHAnsi"/>
                <w:color w:val="000000"/>
                <w:kern w:val="0"/>
                <w:lang w:eastAsia="en-GB"/>
                <w14:ligatures w14:val="none"/>
              </w:rPr>
            </w:pPr>
            <w:ins w:id="59" w:author="Joseph Cogan [RPG]" w:date="2024-01-29T10:50:00Z">
              <w:r>
                <w:rPr>
                  <w:rFonts w:eastAsia="Times New Roman" w:cstheme="minorHAnsi"/>
                  <w:color w:val="000000"/>
                  <w:kern w:val="0"/>
                  <w:lang w:eastAsia="en-GB"/>
                  <w14:ligatures w14:val="none"/>
                </w:rPr>
                <w:t>(Yamazaki et al., 2018)</w:t>
              </w:r>
            </w:ins>
          </w:p>
        </w:tc>
      </w:tr>
      <w:tr w:rsidR="000874A2" w:rsidRPr="003C6F91" w14:paraId="3515BDD1" w14:textId="77777777" w:rsidTr="000874A2">
        <w:trPr>
          <w:trHeight w:val="320"/>
          <w:ins w:id="60" w:author="Joseph Cogan [RPG]" w:date="2024-01-29T10:50:00Z"/>
        </w:trPr>
        <w:tc>
          <w:tcPr>
            <w:tcW w:w="1836" w:type="dxa"/>
            <w:noWrap/>
          </w:tcPr>
          <w:p w14:paraId="4881C090" w14:textId="0AC3F6BB" w:rsidR="000874A2" w:rsidRPr="003C6F91" w:rsidRDefault="000874A2" w:rsidP="000874A2">
            <w:pPr>
              <w:jc w:val="both"/>
              <w:rPr>
                <w:ins w:id="61" w:author="Joseph Cogan [RPG]" w:date="2024-01-29T10:50:00Z"/>
                <w:rFonts w:eastAsia="Times New Roman" w:cstheme="minorHAnsi"/>
                <w:color w:val="000000"/>
                <w:kern w:val="0"/>
                <w:lang w:eastAsia="en-GB"/>
                <w14:ligatures w14:val="none"/>
              </w:rPr>
            </w:pPr>
            <w:ins w:id="62" w:author="Joseph Cogan [RPG]" w:date="2024-01-29T10:51:00Z">
              <w:r>
                <w:rPr>
                  <w:rFonts w:eastAsia="Times New Roman" w:cstheme="minorHAnsi"/>
                  <w:color w:val="000000"/>
                  <w:kern w:val="0"/>
                  <w:lang w:eastAsia="en-GB"/>
                  <w14:ligatures w14:val="none"/>
                </w:rPr>
                <w:t>GSE113349.1</w:t>
              </w:r>
            </w:ins>
          </w:p>
        </w:tc>
        <w:tc>
          <w:tcPr>
            <w:tcW w:w="1300" w:type="dxa"/>
            <w:noWrap/>
          </w:tcPr>
          <w:p w14:paraId="34C52D2E" w14:textId="0660CC18" w:rsidR="000874A2" w:rsidRPr="003C6F91" w:rsidRDefault="000874A2" w:rsidP="000874A2">
            <w:pPr>
              <w:jc w:val="both"/>
              <w:rPr>
                <w:ins w:id="63" w:author="Joseph Cogan [RPG]" w:date="2024-01-29T10:50:00Z"/>
                <w:rFonts w:eastAsia="Times New Roman" w:cstheme="minorHAnsi"/>
                <w:color w:val="000000"/>
                <w:kern w:val="0"/>
                <w:lang w:eastAsia="en-GB"/>
                <w14:ligatures w14:val="none"/>
              </w:rPr>
            </w:pPr>
            <w:ins w:id="64" w:author="Joseph Cogan [RPG]" w:date="2024-01-29T10:51:00Z">
              <w:r>
                <w:rPr>
                  <w:rFonts w:eastAsia="Times New Roman" w:cstheme="minorHAnsi"/>
                  <w:color w:val="000000"/>
                  <w:kern w:val="0"/>
                  <w:lang w:eastAsia="en-GB"/>
                  <w14:ligatures w14:val="none"/>
                </w:rPr>
                <w:t>U2OS</w:t>
              </w:r>
            </w:ins>
          </w:p>
        </w:tc>
        <w:tc>
          <w:tcPr>
            <w:tcW w:w="1230" w:type="dxa"/>
            <w:noWrap/>
          </w:tcPr>
          <w:p w14:paraId="0B630186" w14:textId="717E198F" w:rsidR="000874A2" w:rsidRPr="003C6F91" w:rsidRDefault="000874A2" w:rsidP="000874A2">
            <w:pPr>
              <w:jc w:val="both"/>
              <w:rPr>
                <w:ins w:id="65" w:author="Joseph Cogan [RPG]" w:date="2024-01-29T10:50:00Z"/>
                <w:rFonts w:eastAsia="Times New Roman" w:cstheme="minorHAnsi"/>
                <w:color w:val="000000"/>
                <w:kern w:val="0"/>
                <w:lang w:eastAsia="en-GB"/>
                <w14:ligatures w14:val="none"/>
              </w:rPr>
            </w:pPr>
            <w:ins w:id="66" w:author="Joseph Cogan [RPG]" w:date="2024-01-29T10:51:00Z">
              <w:r>
                <w:rPr>
                  <w:rFonts w:eastAsia="Times New Roman" w:cstheme="minorHAnsi"/>
                  <w:color w:val="000000"/>
                  <w:kern w:val="0"/>
                  <w:lang w:eastAsia="en-GB"/>
                  <w14:ligatures w14:val="none"/>
                </w:rPr>
                <w:t>PAR-CLIP</w:t>
              </w:r>
            </w:ins>
          </w:p>
        </w:tc>
        <w:tc>
          <w:tcPr>
            <w:tcW w:w="1183" w:type="dxa"/>
            <w:noWrap/>
          </w:tcPr>
          <w:p w14:paraId="703E33EA" w14:textId="0DA78268" w:rsidR="000874A2" w:rsidRPr="003C6F91" w:rsidRDefault="000874A2" w:rsidP="000874A2">
            <w:pPr>
              <w:jc w:val="both"/>
              <w:rPr>
                <w:ins w:id="67" w:author="Joseph Cogan [RPG]" w:date="2024-01-29T10:50:00Z"/>
                <w:rFonts w:eastAsia="Times New Roman" w:cstheme="minorHAnsi"/>
                <w:color w:val="000000"/>
                <w:kern w:val="0"/>
                <w:lang w:eastAsia="en-GB"/>
                <w14:ligatures w14:val="none"/>
              </w:rPr>
            </w:pPr>
            <w:ins w:id="68" w:author="Joseph Cogan [RPG]" w:date="2024-01-29T10:51:00Z">
              <w:r>
                <w:rPr>
                  <w:rFonts w:eastAsia="Times New Roman" w:cstheme="minorHAnsi"/>
                  <w:color w:val="000000"/>
                  <w:kern w:val="0"/>
                  <w:lang w:eastAsia="en-GB"/>
                  <w14:ligatures w14:val="none"/>
                </w:rPr>
                <w:t>RNA</w:t>
              </w:r>
            </w:ins>
          </w:p>
        </w:tc>
        <w:tc>
          <w:tcPr>
            <w:tcW w:w="2786" w:type="dxa"/>
            <w:noWrap/>
          </w:tcPr>
          <w:p w14:paraId="1D5A87BA" w14:textId="2C22CDF7" w:rsidR="000874A2" w:rsidRPr="00F051BC" w:rsidRDefault="000874A2" w:rsidP="000874A2">
            <w:pPr>
              <w:jc w:val="both"/>
              <w:rPr>
                <w:ins w:id="69" w:author="Joseph Cogan [RPG]" w:date="2024-01-29T10:50:00Z"/>
                <w:rFonts w:eastAsia="Times New Roman" w:cstheme="minorHAnsi"/>
                <w:color w:val="000000"/>
                <w:kern w:val="0"/>
                <w:lang w:eastAsia="en-GB"/>
                <w14:ligatures w14:val="none"/>
              </w:rPr>
            </w:pPr>
            <w:ins w:id="70" w:author="Joseph Cogan [RPG]" w:date="2024-01-29T10:51:00Z">
              <w:r>
                <w:rPr>
                  <w:rFonts w:eastAsia="Times New Roman" w:cstheme="minorHAnsi"/>
                  <w:color w:val="000000"/>
                  <w:kern w:val="0"/>
                  <w:lang w:eastAsia="en-GB"/>
                  <w14:ligatures w14:val="none"/>
                </w:rPr>
                <w:t>(Yamazaki et al., 2018)</w:t>
              </w:r>
            </w:ins>
          </w:p>
        </w:tc>
      </w:tr>
      <w:tr w:rsidR="000874A2" w:rsidRPr="003C6F91" w14:paraId="23227E0F" w14:textId="77777777" w:rsidTr="000874A2">
        <w:trPr>
          <w:trHeight w:val="320"/>
        </w:trPr>
        <w:tc>
          <w:tcPr>
            <w:tcW w:w="1836" w:type="dxa"/>
            <w:noWrap/>
            <w:hideMark/>
          </w:tcPr>
          <w:p w14:paraId="371D24D9" w14:textId="77777777" w:rsidR="000874A2" w:rsidRPr="003C6F91" w:rsidRDefault="000874A2" w:rsidP="000874A2">
            <w:pPr>
              <w:jc w:val="both"/>
              <w:rPr>
                <w:rFonts w:eastAsia="Times New Roman" w:cstheme="minorHAnsi"/>
                <w:color w:val="000000"/>
                <w:kern w:val="0"/>
                <w:lang w:eastAsia="en-GB"/>
                <w14:ligatures w14:val="none"/>
              </w:rPr>
            </w:pPr>
            <w:proofErr w:type="spellStart"/>
            <w:r w:rsidRPr="003C6F91">
              <w:rPr>
                <w:rFonts w:eastAsia="Times New Roman" w:cstheme="minorHAnsi"/>
                <w:color w:val="000000"/>
                <w:kern w:val="0"/>
                <w:lang w:eastAsia="en-GB"/>
                <w14:ligatures w14:val="none"/>
              </w:rPr>
              <w:t>Omera</w:t>
            </w:r>
            <w:proofErr w:type="spellEnd"/>
          </w:p>
        </w:tc>
        <w:tc>
          <w:tcPr>
            <w:tcW w:w="1300" w:type="dxa"/>
            <w:noWrap/>
            <w:hideMark/>
          </w:tcPr>
          <w:p w14:paraId="741B640F"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A2058</w:t>
            </w:r>
          </w:p>
        </w:tc>
        <w:tc>
          <w:tcPr>
            <w:tcW w:w="1230" w:type="dxa"/>
            <w:noWrap/>
            <w:hideMark/>
          </w:tcPr>
          <w:p w14:paraId="59DA7B60"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RIP-Seq</w:t>
            </w:r>
          </w:p>
        </w:tc>
        <w:tc>
          <w:tcPr>
            <w:tcW w:w="1183" w:type="dxa"/>
            <w:noWrap/>
            <w:hideMark/>
          </w:tcPr>
          <w:p w14:paraId="2DBBE951"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1CF2A14B" w14:textId="11B484B4"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{"citationID":"N12970zR","properties":{"formattedCitation":"(Bi et al., 2021)","plainCitation":"(Bi et al., 2021)","noteIndex":0},"citationItems":[{"id":17822,"uris":["http://zotero.org/users/local/fwW6NAQh/items/B6VPWK77"],"itemData":{"id":17822,"type":"article-journal","container-title":"Oncogene","ISSN":"0950-9232","issue":"33","journalAbbreviation":"Oncogene","note":"publisher: Nature Publishing Group UK London","page":"5192-5203","title":"SFPQ promotes an oncogenic transcriptomic state in melanoma","volume":"40","author":[{"family":"Bi","given":"O"},{"family":"Anene","given":"CA"},{"family":"Nsengimana","given":"J"},{"family":"Shelton","given":"M"},{"family":"Roberts","given":"W"},{"family":"Newton-Bishop","given":"J"},{"family":"Boyne","given":"JR"}],"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(Bi et al., 2021)</w:t>
            </w:r>
            <w:r w:rsidRPr="00F051BC">
              <w:rPr>
                <w:rFonts w:eastAsia="Times New Roman" w:cstheme="minorHAnsi"/>
                <w:color w:val="000000"/>
                <w:kern w:val="0"/>
                <w:lang w:eastAsia="en-GB"/>
                <w14:ligatures w14:val="none"/>
              </w:rPr>
              <w:fldChar w:fldCharType="end"/>
            </w:r>
          </w:p>
        </w:tc>
      </w:tr>
      <w:tr w:rsidR="000874A2" w:rsidRPr="003C6F91" w14:paraId="536B012F" w14:textId="77777777" w:rsidTr="000874A2">
        <w:trPr>
          <w:trHeight w:val="320"/>
        </w:trPr>
        <w:tc>
          <w:tcPr>
            <w:tcW w:w="1836" w:type="dxa"/>
            <w:noWrap/>
            <w:hideMark/>
          </w:tcPr>
          <w:p w14:paraId="7D4AC7AF"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lastRenderedPageBreak/>
              <w:t>Omera1</w:t>
            </w:r>
          </w:p>
        </w:tc>
        <w:tc>
          <w:tcPr>
            <w:tcW w:w="1300" w:type="dxa"/>
            <w:noWrap/>
            <w:hideMark/>
          </w:tcPr>
          <w:p w14:paraId="38DB744B"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PM</w:t>
            </w:r>
          </w:p>
        </w:tc>
        <w:tc>
          <w:tcPr>
            <w:tcW w:w="1230" w:type="dxa"/>
            <w:noWrap/>
            <w:hideMark/>
          </w:tcPr>
          <w:p w14:paraId="5609347E"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RIP-Seq</w:t>
            </w:r>
          </w:p>
        </w:tc>
        <w:tc>
          <w:tcPr>
            <w:tcW w:w="1183" w:type="dxa"/>
            <w:noWrap/>
            <w:hideMark/>
          </w:tcPr>
          <w:p w14:paraId="3A2F980C"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4EE8C8C5" w14:textId="089635D0"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Pr>
                <w:rFonts w:eastAsia="Times New Roman" w:cstheme="minorHAnsi"/>
                <w:color w:val="000000"/>
                <w:kern w:val="0"/>
                <w:lang w:eastAsia="en-GB"/>
                <w14:ligatures w14:val="none"/>
              </w:rPr>
              <w:instrText xml:space="preserve"> ADDIN ZOTERO_ITEM CSL_CITATION {"citationID":"Ktb1UvAQ","properties":{"formattedCitation":"(Bi et al., 2021)","plainCitation":"(Bi et al., 2021)","noteIndex":0},"citationItems":[{"id":17822,"uris":["http://zotero.org/users/local/fwW6NAQh/items/B6VPWK77"],"itemData":{"id":17822,"type":"article-journal","container-title":"Oncogene","ISSN":"0950-9232","issue":"33","journalAbbreviation":"Oncogene","note":"publisher: Nature Publishing Group UK London","page":"5192-5203","title":"SFPQ promotes an oncogenic transcriptomic state in melanoma","volume":"40","author":[{"family":"Bi","given":"O"},{"family":"Anene","given":"CA"},{"family":"Nsengimana","given":"J"},{"family":"Shelton","given":"M"},{"family":"Roberts","given":"W"},{"family":"Newton-Bishop","given":"J"},{"family":"Boyne","given":"JR"}],"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(Bi et al., 2021)</w:t>
            </w:r>
            <w:r w:rsidRPr="00F051BC">
              <w:rPr>
                <w:rFonts w:eastAsia="Times New Roman" w:cstheme="minorHAnsi"/>
                <w:color w:val="000000"/>
                <w:kern w:val="0"/>
                <w:lang w:eastAsia="en-GB"/>
                <w14:ligatures w14:val="none"/>
              </w:rPr>
              <w:fldChar w:fldCharType="end"/>
            </w:r>
          </w:p>
        </w:tc>
      </w:tr>
      <w:tr w:rsidR="000874A2" w:rsidRPr="003C6F91" w14:paraId="1898F496" w14:textId="77777777" w:rsidTr="000874A2">
        <w:trPr>
          <w:trHeight w:val="320"/>
        </w:trPr>
        <w:tc>
          <w:tcPr>
            <w:tcW w:w="1836" w:type="dxa"/>
            <w:noWrap/>
            <w:hideMark/>
          </w:tcPr>
          <w:p w14:paraId="4B195D30"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GSE149370</w:t>
            </w:r>
          </w:p>
        </w:tc>
        <w:tc>
          <w:tcPr>
            <w:tcW w:w="1300" w:type="dxa"/>
            <w:noWrap/>
            <w:hideMark/>
          </w:tcPr>
          <w:p w14:paraId="2718D09B"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CaCo2</w:t>
            </w:r>
          </w:p>
        </w:tc>
        <w:tc>
          <w:tcPr>
            <w:tcW w:w="1230" w:type="dxa"/>
            <w:noWrap/>
            <w:hideMark/>
          </w:tcPr>
          <w:p w14:paraId="7E079FCC"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14:paraId="058A5EFB"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286A7F0E" w14:textId="3977BA8F"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{"citationID":"7aTP2tID","properties":{"formattedCitation":"(Klotz-Noack et al., 2020)","plainCitation":"(Klotz-Noack et al., 2020)","noteIndex":0},"citationItems":[{"id":17894,"uris":["http://zotero.org/users/local/fwW6NAQh/items/KHKS4GA2"],"itemData":{"id":17894,"type":"article-journal","container-title":"Cell reports","ISSN":"2211-1247","issue":"12","journalAbbreviation":"Cell reports","note":"publisher: Elsevier","title":"SFPQ depletion is synthetically lethal with BRAFV600E in colorectal cancer cells","volume":"32","author":[{"family":"Klotz-Noack","given":"Kathleen"},{"family":"Klinger","given":"Bertram"},{"family":"Rivera","given":"Maria"},{"family":"Bublitz","given":"Natalie"},{"family":"Uhlitz","given":"Florian"},{"family":"Riemer","given":"Pamela"},{"family":"Lüthen","given":"Mareen"},{"family":"Sell","given":"Thomas"},{"family":"Kasack","given":"Katharina"},{"family":"Gastl","given":"Bastian"}],"issued":{"date-parts":[["2020"]]}}}],"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(Klotz-Noack et al., 2020)</w:t>
            </w:r>
            <w:r w:rsidRPr="00F051BC">
              <w:rPr>
                <w:rFonts w:eastAsia="Times New Roman" w:cstheme="minorHAnsi"/>
                <w:color w:val="000000"/>
                <w:kern w:val="0"/>
                <w:lang w:eastAsia="en-GB"/>
                <w14:ligatures w14:val="none"/>
              </w:rPr>
              <w:fldChar w:fldCharType="end"/>
            </w:r>
          </w:p>
        </w:tc>
      </w:tr>
      <w:tr w:rsidR="000874A2" w:rsidRPr="003C6F91" w14:paraId="2FEC218C" w14:textId="77777777" w:rsidTr="000874A2">
        <w:trPr>
          <w:trHeight w:val="320"/>
        </w:trPr>
        <w:tc>
          <w:tcPr>
            <w:tcW w:w="1836" w:type="dxa"/>
            <w:noWrap/>
            <w:hideMark/>
          </w:tcPr>
          <w:p w14:paraId="3EEBD052"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GSE157622</w:t>
            </w:r>
          </w:p>
        </w:tc>
        <w:tc>
          <w:tcPr>
            <w:tcW w:w="1300" w:type="dxa"/>
            <w:noWrap/>
            <w:hideMark/>
          </w:tcPr>
          <w:p w14:paraId="77A3AB9C"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HEK293T</w:t>
            </w:r>
          </w:p>
        </w:tc>
        <w:tc>
          <w:tcPr>
            <w:tcW w:w="1230" w:type="dxa"/>
            <w:noWrap/>
            <w:hideMark/>
          </w:tcPr>
          <w:p w14:paraId="5CFB66FF"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14:paraId="33AB310F"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4985DFEB" w14:textId="28D0687B"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{"citationID":"JsHbXevT","properties":{"formattedCitation":"(Stagsted et al., 2021)","plainCitation":"(Stagsted et al., 2021)","noteIndex":0},"citationItems":[{"id":17895,"uris":["http://zotero.org/users/local/fwW6NAQh/items/SLL4Q43H"],"itemData":{"id":17895,"type":"article-journal","container-title":"Elife","ISSN":"2050-084X","journalAbbreviation":"Elife","note":"publisher: eLife Sciences Publications, Ltd","page":"e63088","title":"The RNA-binding protein SFPQ preserves long-intron splicing and regulates circRNA biogenesis in mammals","volume":"10","author":[{"family":"Stagsted","given":"Lotte Victoria Winther"},{"family":"O'Leary","given":"Eoghan Thomas"},{"family":"Ebbesen","given":"Karoline Kragh"},{"family":"Hansen","given":"Thomas Birkballe"}],"issued":{"date-parts":[["2021"]]}}}],"schema":"https://github.com/citation-style-language/schema/raw/master/csl-citation.json"}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(Stagsted et al., 2021)</w:t>
            </w:r>
            <w:r w:rsidRPr="00F051BC">
              <w:rPr>
                <w:rFonts w:eastAsia="Times New Roman" w:cstheme="minorHAnsi"/>
                <w:color w:val="000000"/>
                <w:kern w:val="0"/>
                <w:lang w:eastAsia="en-GB"/>
                <w14:ligatures w14:val="none"/>
              </w:rPr>
              <w:fldChar w:fldCharType="end"/>
            </w:r>
          </w:p>
        </w:tc>
      </w:tr>
      <w:tr w:rsidR="000874A2" w:rsidRPr="003C6F91" w14:paraId="46C87D03" w14:textId="77777777" w:rsidTr="000874A2">
        <w:trPr>
          <w:trHeight w:val="320"/>
        </w:trPr>
        <w:tc>
          <w:tcPr>
            <w:tcW w:w="1836" w:type="dxa"/>
            <w:noWrap/>
            <w:hideMark/>
          </w:tcPr>
          <w:p w14:paraId="10CFD646"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GSE157622.1</w:t>
            </w:r>
          </w:p>
        </w:tc>
        <w:tc>
          <w:tcPr>
            <w:tcW w:w="1300" w:type="dxa"/>
            <w:noWrap/>
            <w:hideMark/>
          </w:tcPr>
          <w:p w14:paraId="105BE9D0"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312594C0"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14:paraId="09C84878"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6390D857" w14:textId="34BA8CD3"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{"citationID":"0aeeseQs","properties":{"formattedCitation":"(Stagsted et al., 2021)","plainCitation":"(Stagsted et al., 2021)","noteIndex":0},"citationItems":[{"id":17895,"uris":["http://zotero.org/users/local/fwW6NAQh/items/SLL4Q43H"],"itemData":{"id":17895,"type":"article-journal","container-title":"Elife","ISSN":"2050-084X","journalAbbreviation":"Elife","note":"publisher: eLife Sciences Publications, Ltd","page":"e63088","title":"The RNA-binding protein SFPQ preserves long-intron splicing and regulates circRNA biogenesis in mammals","volume":"10","author":[{"family":"Stagsted","given":"Lotte Victoria Winther"},{"family":"O'Leary","given":"Eoghan Thomas"},{"family":"Ebbesen","given":"Karoline Kragh"},{"family":"Hansen","given":"Thomas Birkballe"}],"issued":{"date-parts":[["2021"]]}}}],"schema":"https://github.com/citation-style-language/schema/raw/master/csl-citation.json"}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(Stagsted et al., 2021)</w:t>
            </w:r>
            <w:r w:rsidRPr="00F051BC">
              <w:rPr>
                <w:rFonts w:eastAsia="Times New Roman" w:cstheme="minorHAnsi"/>
                <w:color w:val="000000"/>
                <w:kern w:val="0"/>
                <w:lang w:eastAsia="en-GB"/>
                <w14:ligatures w14:val="none"/>
              </w:rPr>
              <w:fldChar w:fldCharType="end"/>
            </w:r>
          </w:p>
        </w:tc>
      </w:tr>
      <w:tr w:rsidR="000874A2" w:rsidRPr="003C6F91" w14:paraId="1E3ADBBA" w14:textId="77777777" w:rsidTr="000874A2">
        <w:trPr>
          <w:trHeight w:val="320"/>
        </w:trPr>
        <w:tc>
          <w:tcPr>
            <w:tcW w:w="1836" w:type="dxa"/>
            <w:noWrap/>
            <w:hideMark/>
          </w:tcPr>
          <w:p w14:paraId="1470BC27"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ENCSR782MXN</w:t>
            </w:r>
          </w:p>
        </w:tc>
        <w:tc>
          <w:tcPr>
            <w:tcW w:w="1300" w:type="dxa"/>
            <w:noWrap/>
            <w:hideMark/>
          </w:tcPr>
          <w:p w14:paraId="43EED266"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14:paraId="3C0A6FAB"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14:paraId="776ABA13"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54716BA1" w14:textId="5AF0B8F8"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{"citationID":"bg3Nhttt","properties":{"formattedCitation":"(Feingold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000874A2" w:rsidRPr="003C6F91" w14:paraId="2B628665" w14:textId="77777777" w:rsidTr="000874A2">
        <w:trPr>
          <w:trHeight w:val="320"/>
        </w:trPr>
        <w:tc>
          <w:tcPr>
            <w:tcW w:w="1836" w:type="dxa"/>
            <w:noWrap/>
            <w:hideMark/>
          </w:tcPr>
          <w:p w14:paraId="530C390C"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ENCSR535YPK</w:t>
            </w:r>
          </w:p>
        </w:tc>
        <w:tc>
          <w:tcPr>
            <w:tcW w:w="1300" w:type="dxa"/>
            <w:noWrap/>
            <w:hideMark/>
          </w:tcPr>
          <w:p w14:paraId="16F57055"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K562</w:t>
            </w:r>
          </w:p>
        </w:tc>
        <w:tc>
          <w:tcPr>
            <w:tcW w:w="1230" w:type="dxa"/>
            <w:noWrap/>
            <w:hideMark/>
          </w:tcPr>
          <w:p w14:paraId="60E320BA"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14:paraId="046B7416" w14:textId="77777777" w:rsidR="000874A2" w:rsidRPr="003C6F91" w:rsidRDefault="000874A2" w:rsidP="000874A2">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14:paraId="295134C7" w14:textId="6FD5776B" w:rsidR="000874A2" w:rsidRPr="003C6F91" w:rsidRDefault="000874A2" w:rsidP="000874A2">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{"citationID":"Xp1INxU1","properties":{"formattedCitation":"(Feingold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bl>
    <w:p w14:paraId="3C15436D" w14:textId="77777777" w:rsidR="003C6F91" w:rsidRDefault="003C6F91" w:rsidP="00A32ECD">
      <w:pPr>
        <w:pStyle w:val="NormalWeb"/>
        <w:spacing w:before="0" w:beforeAutospacing="0" w:after="0" w:afterAutospacing="0"/>
        <w:jc w:val="both"/>
        <w:rPr>
          <w:rFonts w:asciiTheme="minorHAnsi" w:hAnsiTheme="minorHAnsi" w:cstheme="minorHAnsi"/>
        </w:rPr>
      </w:pPr>
    </w:p>
    <w:p w14:paraId="2092C979" w14:textId="77777777" w:rsidR="00D743ED" w:rsidRDefault="00D743ED" w:rsidP="00A32ECD">
      <w:pPr>
        <w:pStyle w:val="NormalWeb"/>
        <w:spacing w:before="0" w:beforeAutospacing="0" w:after="0" w:afterAutospacing="0"/>
        <w:jc w:val="both"/>
        <w:rPr>
          <w:rFonts w:asciiTheme="minorHAnsi" w:hAnsiTheme="minorHAnsi" w:cstheme="minorHAnsi"/>
          <w:b/>
          <w:bCs/>
        </w:rPr>
      </w:pPr>
    </w:p>
    <w:p w14:paraId="0F55EA33" w14:textId="1C0FAE2E" w:rsidR="00D743ED" w:rsidRPr="00D743ED" w:rsidRDefault="00D743ED" w:rsidP="00A32ECD">
      <w:pPr>
        <w:pStyle w:val="NormalWeb"/>
        <w:spacing w:before="0" w:beforeAutospacing="0" w:after="0" w:afterAutospacing="0"/>
        <w:jc w:val="both"/>
        <w:rPr>
          <w:rFonts w:asciiTheme="minorHAnsi" w:hAnsiTheme="minorHAnsi" w:cstheme="minorHAnsi"/>
          <w:b/>
          <w:bCs/>
          <w:color w:val="2A2A2A"/>
          <w:shd w:val="clear" w:color="auto" w:fill="FFFFFF"/>
        </w:rPr>
      </w:pPr>
      <w:r w:rsidRPr="00D743ED">
        <w:rPr>
          <w:rFonts w:asciiTheme="minorHAnsi" w:hAnsiTheme="minorHAnsi" w:cstheme="minorHAnsi"/>
          <w:b/>
          <w:bCs/>
          <w:color w:val="2A2A2A"/>
          <w:shd w:val="clear" w:color="auto" w:fill="FFFFFF"/>
        </w:rPr>
        <w:t>Acknowledgements</w:t>
      </w:r>
    </w:p>
    <w:p w14:paraId="07BF3D2A" w14:textId="67D3FD3C" w:rsidR="00D743ED" w:rsidRDefault="00D743ED" w:rsidP="00A32ECD">
      <w:pPr>
        <w:pStyle w:val="NormalWeb"/>
        <w:spacing w:before="0" w:beforeAutospacing="0" w:after="0" w:afterAutospacing="0"/>
        <w:jc w:val="both"/>
        <w:rPr>
          <w:rFonts w:asciiTheme="minorHAnsi" w:hAnsiTheme="minorHAnsi" w:cstheme="minorHAnsi"/>
          <w:color w:val="2A2A2A"/>
          <w:shd w:val="clear" w:color="auto" w:fill="FFFFFF"/>
        </w:rPr>
      </w:pPr>
      <w:r w:rsidRPr="00D743ED">
        <w:rPr>
          <w:rFonts w:asciiTheme="minorHAnsi" w:hAnsiTheme="minorHAnsi" w:cstheme="minorHAnsi"/>
          <w:color w:val="2A2A2A"/>
          <w:shd w:val="clear" w:color="auto" w:fill="FFFFFF"/>
        </w:rPr>
        <w:t xml:space="preserve">We would like to thank </w:t>
      </w:r>
      <w:r w:rsidRPr="0058640D">
        <w:rPr>
          <w:rFonts w:asciiTheme="minorHAnsi" w:hAnsiTheme="minorHAnsi" w:cstheme="minorHAnsi"/>
          <w:color w:val="C00000"/>
          <w:shd w:val="clear" w:color="auto" w:fill="FFFFFF"/>
        </w:rPr>
        <w:t xml:space="preserve">xxx, xxx and xxx </w:t>
      </w:r>
      <w:r w:rsidRPr="00D743ED">
        <w:rPr>
          <w:rFonts w:asciiTheme="minorHAnsi" w:hAnsiTheme="minorHAnsi" w:cstheme="minorHAnsi"/>
          <w:color w:val="2A2A2A"/>
          <w:shd w:val="clear" w:color="auto" w:fill="FFFFFF"/>
        </w:rPr>
        <w:t>for fruitful conversations.</w:t>
      </w:r>
    </w:p>
    <w:p w14:paraId="78ABB20D" w14:textId="77777777" w:rsidR="00C534DC" w:rsidRDefault="00C534DC" w:rsidP="00A32ECD">
      <w:pPr>
        <w:pStyle w:val="NormalWeb"/>
        <w:spacing w:before="0" w:beforeAutospacing="0" w:after="0" w:afterAutospacing="0"/>
        <w:jc w:val="both"/>
        <w:rPr>
          <w:rFonts w:asciiTheme="minorHAnsi" w:hAnsiTheme="minorHAnsi" w:cstheme="minorHAnsi"/>
          <w:color w:val="2A2A2A"/>
          <w:shd w:val="clear" w:color="auto" w:fill="FFFFFF"/>
        </w:rPr>
      </w:pPr>
    </w:p>
    <w:p w14:paraId="192763A6" w14:textId="48475251" w:rsidR="00C534DC" w:rsidRPr="00C534DC" w:rsidRDefault="00C534DC" w:rsidP="00A32ECD">
      <w:pPr>
        <w:pStyle w:val="NormalWeb"/>
        <w:spacing w:before="0" w:beforeAutospacing="0" w:after="0" w:afterAutospacing="0"/>
        <w:jc w:val="both"/>
        <w:rPr>
          <w:rFonts w:asciiTheme="minorHAnsi" w:hAnsiTheme="minorHAnsi" w:cstheme="minorHAnsi"/>
          <w:b/>
          <w:bCs/>
        </w:rPr>
      </w:pPr>
      <w:r w:rsidRPr="00C534DC">
        <w:rPr>
          <w:rFonts w:asciiTheme="minorHAnsi" w:hAnsiTheme="minorHAnsi" w:cstheme="minorHAnsi"/>
          <w:b/>
          <w:bCs/>
          <w:color w:val="2A2A2A"/>
          <w:shd w:val="clear" w:color="auto" w:fill="FFFFFF"/>
        </w:rPr>
        <w:t>Funding</w:t>
      </w:r>
      <w:r w:rsidR="00F67633">
        <w:rPr>
          <w:rFonts w:asciiTheme="minorHAnsi" w:hAnsiTheme="minorHAnsi" w:cstheme="minorHAnsi"/>
          <w:b/>
          <w:bCs/>
          <w:color w:val="2A2A2A"/>
          <w:shd w:val="clear" w:color="auto" w:fill="FFFFFF"/>
        </w:rPr>
        <w:t xml:space="preserve"> Information</w:t>
      </w:r>
    </w:p>
    <w:p w14:paraId="752B7C9C" w14:textId="69389684" w:rsidR="00D743ED" w:rsidRDefault="00C534DC" w:rsidP="00A32ECD">
      <w:pPr>
        <w:pStyle w:val="NormalWeb"/>
        <w:spacing w:before="0" w:beforeAutospacing="0" w:after="0" w:afterAutospacing="0"/>
        <w:jc w:val="both"/>
        <w:rPr>
          <w:rFonts w:asciiTheme="minorHAnsi" w:hAnsiTheme="minorHAnsi" w:cstheme="minorHAnsi"/>
        </w:rPr>
      </w:pPr>
      <w:r w:rsidRPr="00C534DC">
        <w:rPr>
          <w:rFonts w:asciiTheme="minorHAnsi" w:hAnsiTheme="minorHAnsi" w:cstheme="minorHAnsi"/>
        </w:rPr>
        <w:t>CAA</w:t>
      </w:r>
      <w:r>
        <w:rPr>
          <w:rFonts w:asciiTheme="minorHAnsi" w:hAnsiTheme="minorHAnsi" w:cstheme="minorHAnsi"/>
        </w:rPr>
        <w:t xml:space="preserve"> and JB acknowledge support from Centre for Biomedical Sciences</w:t>
      </w:r>
      <w:r w:rsidR="00300CC7">
        <w:rPr>
          <w:rFonts w:asciiTheme="minorHAnsi" w:hAnsiTheme="minorHAnsi" w:cstheme="minorHAnsi"/>
        </w:rPr>
        <w:t>, Leeds Beckett University (Leeds, United Kingdom) research funds.</w:t>
      </w:r>
    </w:p>
    <w:p w14:paraId="236A27B0" w14:textId="77777777" w:rsidR="00300CC7" w:rsidRDefault="00300CC7" w:rsidP="00A32ECD">
      <w:pPr>
        <w:pStyle w:val="NormalWeb"/>
        <w:spacing w:before="0" w:beforeAutospacing="0" w:after="0" w:afterAutospacing="0"/>
        <w:jc w:val="both"/>
        <w:rPr>
          <w:rFonts w:asciiTheme="minorHAnsi" w:hAnsiTheme="minorHAnsi" w:cstheme="minorHAnsi"/>
        </w:rPr>
      </w:pPr>
    </w:p>
    <w:p w14:paraId="51E3D63B" w14:textId="4A36DB1C" w:rsidR="00300CC7" w:rsidRPr="00300CC7" w:rsidRDefault="00300CC7" w:rsidP="00A32ECD">
      <w:pPr>
        <w:pStyle w:val="NormalWeb"/>
        <w:spacing w:before="0" w:beforeAutospacing="0" w:after="0" w:afterAutospacing="0"/>
        <w:jc w:val="both"/>
        <w:rPr>
          <w:rFonts w:asciiTheme="minorHAnsi" w:hAnsiTheme="minorHAnsi" w:cstheme="minorHAnsi"/>
          <w:b/>
          <w:bCs/>
        </w:rPr>
      </w:pPr>
      <w:r w:rsidRPr="00300CC7">
        <w:rPr>
          <w:rFonts w:asciiTheme="minorHAnsi" w:hAnsiTheme="minorHAnsi" w:cstheme="minorHAnsi"/>
          <w:b/>
          <w:bCs/>
        </w:rPr>
        <w:t>Author Contributions</w:t>
      </w:r>
    </w:p>
    <w:p w14:paraId="54D7989A" w14:textId="4F00199F" w:rsidR="00300CC7" w:rsidRDefault="00300CC7" w:rsidP="00A32ECD">
      <w:pPr>
        <w:pStyle w:val="NormalWeb"/>
        <w:spacing w:before="0" w:beforeAutospacing="0" w:after="0" w:afterAutospacing="0"/>
        <w:jc w:val="both"/>
        <w:rPr>
          <w:rFonts w:asciiTheme="minorHAnsi" w:hAnsiTheme="minorHAnsi" w:cstheme="minorHAnsi"/>
        </w:rPr>
      </w:pPr>
      <w:r w:rsidRPr="00300CC7">
        <w:rPr>
          <w:rFonts w:asciiTheme="minorHAnsi" w:hAnsiTheme="minorHAnsi" w:cstheme="minorHAnsi"/>
        </w:rPr>
        <w:t xml:space="preserve">Conceptualization, CAA, </w:t>
      </w:r>
      <w:r>
        <w:rPr>
          <w:rFonts w:asciiTheme="minorHAnsi" w:hAnsiTheme="minorHAnsi" w:cstheme="minorHAnsi"/>
        </w:rPr>
        <w:t>JB</w:t>
      </w:r>
      <w:r w:rsidRPr="00300CC7">
        <w:rPr>
          <w:rFonts w:asciiTheme="minorHAnsi" w:hAnsiTheme="minorHAnsi" w:cstheme="minorHAnsi"/>
        </w:rPr>
        <w:t>; Methodology, CAA; Software, CAA</w:t>
      </w:r>
      <w:r>
        <w:rPr>
          <w:rFonts w:asciiTheme="minorHAnsi" w:hAnsiTheme="minorHAnsi" w:cstheme="minorHAnsi"/>
        </w:rPr>
        <w:t>, JAC, RE, NB</w:t>
      </w:r>
      <w:r w:rsidRPr="00300CC7">
        <w:rPr>
          <w:rFonts w:asciiTheme="minorHAnsi" w:hAnsiTheme="minorHAnsi" w:cstheme="minorHAnsi"/>
        </w:rPr>
        <w:t xml:space="preserve">; Investigation, </w:t>
      </w:r>
      <w:r>
        <w:rPr>
          <w:rFonts w:asciiTheme="minorHAnsi" w:hAnsiTheme="minorHAnsi" w:cstheme="minorHAnsi"/>
        </w:rPr>
        <w:t>CAA, JB, JAC, RE, NB;</w:t>
      </w:r>
      <w:r w:rsidRPr="00300CC7">
        <w:rPr>
          <w:rFonts w:asciiTheme="minorHAnsi" w:hAnsiTheme="minorHAnsi" w:cstheme="minorHAnsi"/>
        </w:rPr>
        <w:t xml:space="preserve"> Writing – original draft, CAA; Writing – review &amp; editing, CAA, </w:t>
      </w:r>
      <w:r>
        <w:rPr>
          <w:rFonts w:asciiTheme="minorHAnsi" w:hAnsiTheme="minorHAnsi" w:cstheme="minorHAnsi"/>
        </w:rPr>
        <w:t>JB</w:t>
      </w:r>
      <w:r w:rsidRPr="00300CC7">
        <w:rPr>
          <w:rFonts w:asciiTheme="minorHAnsi" w:hAnsiTheme="minorHAnsi" w:cstheme="minorHAnsi"/>
        </w:rPr>
        <w:t xml:space="preserve">, </w:t>
      </w:r>
      <w:r>
        <w:rPr>
          <w:rFonts w:asciiTheme="minorHAnsi" w:hAnsiTheme="minorHAnsi" w:cstheme="minorHAnsi"/>
        </w:rPr>
        <w:t>JAC</w:t>
      </w:r>
      <w:r w:rsidRPr="00300CC7">
        <w:rPr>
          <w:rFonts w:asciiTheme="minorHAnsi" w:hAnsiTheme="minorHAnsi" w:cstheme="minorHAnsi"/>
        </w:rPr>
        <w:t>,</w:t>
      </w:r>
      <w:r>
        <w:rPr>
          <w:rFonts w:asciiTheme="minorHAnsi" w:hAnsiTheme="minorHAnsi" w:cstheme="minorHAnsi"/>
        </w:rPr>
        <w:t xml:space="preserve"> RE, NB; </w:t>
      </w:r>
      <w:r w:rsidRPr="00300CC7">
        <w:rPr>
          <w:rFonts w:asciiTheme="minorHAnsi" w:hAnsiTheme="minorHAnsi" w:cstheme="minorHAnsi"/>
        </w:rPr>
        <w:t xml:space="preserve">Supervision, </w:t>
      </w:r>
      <w:r>
        <w:rPr>
          <w:rFonts w:asciiTheme="minorHAnsi" w:hAnsiTheme="minorHAnsi" w:cstheme="minorHAnsi"/>
        </w:rPr>
        <w:t>CAA, JB</w:t>
      </w:r>
      <w:r w:rsidRPr="00300CC7">
        <w:rPr>
          <w:rFonts w:asciiTheme="minorHAnsi" w:hAnsiTheme="minorHAnsi" w:cstheme="minorHAnsi"/>
        </w:rPr>
        <w:t xml:space="preserve">. </w:t>
      </w:r>
    </w:p>
    <w:p w14:paraId="76AED09F" w14:textId="77777777" w:rsidR="00300CC7" w:rsidRDefault="00300CC7" w:rsidP="00A32ECD">
      <w:pPr>
        <w:pStyle w:val="NormalWeb"/>
        <w:spacing w:before="0" w:beforeAutospacing="0" w:after="0" w:afterAutospacing="0"/>
        <w:jc w:val="both"/>
        <w:rPr>
          <w:rFonts w:asciiTheme="minorHAnsi" w:hAnsiTheme="minorHAnsi" w:cstheme="minorHAnsi"/>
        </w:rPr>
      </w:pPr>
    </w:p>
    <w:p w14:paraId="4D107EF2" w14:textId="77777777" w:rsidR="00300CC7" w:rsidRPr="00300CC7" w:rsidRDefault="00300CC7" w:rsidP="00A32ECD">
      <w:pPr>
        <w:pStyle w:val="NormalWeb"/>
        <w:spacing w:before="0" w:beforeAutospacing="0" w:after="0" w:afterAutospacing="0"/>
        <w:jc w:val="both"/>
        <w:rPr>
          <w:rFonts w:asciiTheme="minorHAnsi" w:hAnsiTheme="minorHAnsi" w:cstheme="minorHAnsi"/>
          <w:b/>
          <w:bCs/>
        </w:rPr>
      </w:pPr>
      <w:r w:rsidRPr="00300CC7">
        <w:rPr>
          <w:rFonts w:asciiTheme="minorHAnsi" w:hAnsiTheme="minorHAnsi" w:cstheme="minorHAnsi"/>
          <w:b/>
          <w:bCs/>
        </w:rPr>
        <w:t>Declaration of Interests</w:t>
      </w:r>
    </w:p>
    <w:p w14:paraId="6148E0D6" w14:textId="118F99EB" w:rsidR="00300CC7" w:rsidRDefault="00300CC7" w:rsidP="00A32ECD">
      <w:pPr>
        <w:pStyle w:val="NormalWeb"/>
        <w:spacing w:before="0" w:beforeAutospacing="0" w:after="0" w:afterAutospacing="0"/>
        <w:jc w:val="both"/>
        <w:rPr>
          <w:rFonts w:asciiTheme="minorHAnsi" w:hAnsiTheme="minorHAnsi" w:cstheme="minorHAnsi"/>
        </w:rPr>
      </w:pPr>
      <w:r w:rsidRPr="00300CC7">
        <w:rPr>
          <w:rFonts w:asciiTheme="minorHAnsi" w:hAnsiTheme="minorHAnsi" w:cstheme="minorHAnsi"/>
        </w:rPr>
        <w:t xml:space="preserve">The authors declare no competing interests. </w:t>
      </w:r>
    </w:p>
    <w:p w14:paraId="588836FD" w14:textId="77777777" w:rsidR="00300CC7" w:rsidRPr="00300CC7" w:rsidRDefault="00300CC7" w:rsidP="00A32ECD">
      <w:pPr>
        <w:pStyle w:val="NormalWeb"/>
        <w:spacing w:before="0" w:beforeAutospacing="0" w:after="0" w:afterAutospacing="0"/>
        <w:jc w:val="both"/>
        <w:rPr>
          <w:rFonts w:asciiTheme="minorHAnsi" w:hAnsiTheme="minorHAnsi" w:cstheme="minorHAnsi"/>
        </w:rPr>
      </w:pPr>
    </w:p>
    <w:p w14:paraId="2AD6BDB8" w14:textId="77777777" w:rsidR="00D743ED" w:rsidRDefault="00D743ED" w:rsidP="00A32ECD">
      <w:pPr>
        <w:pStyle w:val="NormalWeb"/>
        <w:spacing w:before="0" w:beforeAutospacing="0" w:after="0" w:afterAutospacing="0"/>
        <w:jc w:val="both"/>
        <w:rPr>
          <w:rFonts w:asciiTheme="minorHAnsi" w:hAnsiTheme="minorHAnsi" w:cstheme="minorHAnsi"/>
          <w:b/>
          <w:bCs/>
        </w:rPr>
      </w:pPr>
    </w:p>
    <w:p w14:paraId="2B952940" w14:textId="54506244" w:rsidR="00427C68" w:rsidRPr="00427C68" w:rsidRDefault="00427C68" w:rsidP="00A32ECD">
      <w:pPr>
        <w:pStyle w:val="NormalWeb"/>
        <w:spacing w:before="0" w:beforeAutospacing="0" w:after="0" w:afterAutospacing="0"/>
        <w:jc w:val="both"/>
        <w:rPr>
          <w:rFonts w:asciiTheme="minorHAnsi" w:hAnsiTheme="minorHAnsi" w:cstheme="minorHAnsi"/>
          <w:b/>
          <w:bCs/>
        </w:rPr>
      </w:pPr>
      <w:r w:rsidRPr="00427C68">
        <w:rPr>
          <w:rFonts w:asciiTheme="minorHAnsi" w:hAnsiTheme="minorHAnsi" w:cstheme="minorHAnsi"/>
          <w:b/>
          <w:bCs/>
        </w:rPr>
        <w:t>Reference</w:t>
      </w:r>
    </w:p>
    <w:p w14:paraId="373685EC" w14:textId="77777777" w:rsidR="00510A78" w:rsidRPr="00510A78" w:rsidRDefault="00D901B1" w:rsidP="00A32ECD">
      <w:pPr>
        <w:pStyle w:val="Bibliography"/>
        <w:jc w:val="both"/>
        <w:rPr>
          <w:rFonts w:asci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510A78" w:rsidRPr="00510A78">
        <w:rPr>
          <w:rFonts w:ascii="Calibri" w:cs="Calibri"/>
        </w:rPr>
        <w:t>Anders, S., Pyl, P.T., Huber, W., 2015. HTSeq—a Python framework to work with high-throughput sequencing data. Bioinformatics 31, 166–169.</w:t>
      </w:r>
    </w:p>
    <w:p w14:paraId="41BC7E62" w14:textId="77777777" w:rsidR="00510A78" w:rsidRPr="00510A78" w:rsidRDefault="00510A78" w:rsidP="00A32ECD">
      <w:pPr>
        <w:pStyle w:val="Bibliography"/>
        <w:jc w:val="both"/>
        <w:rPr>
          <w:rFonts w:ascii="Calibri" w:cs="Calibri"/>
        </w:rPr>
      </w:pPr>
      <w:r w:rsidRPr="00510A78">
        <w:rPr>
          <w:rFonts w:ascii="Calibri" w:cs="Calibri"/>
        </w:rPr>
        <w:t>Anene, C.A., Khan, F., Bewicke-Copley, F., Maniati, E., Wang, J., 2021. ACSNI: An unsupervised machine-learning tool for prediction of tissue-specific pathway components using gene expression profiles. Patterns 2, 100270.</w:t>
      </w:r>
    </w:p>
    <w:p w14:paraId="774952A9" w14:textId="77777777" w:rsidR="00510A78" w:rsidRPr="00510A78" w:rsidRDefault="00510A78" w:rsidP="00A32ECD">
      <w:pPr>
        <w:pStyle w:val="Bibliography"/>
        <w:jc w:val="both"/>
        <w:rPr>
          <w:rFonts w:ascii="Calibri" w:cs="Calibri"/>
        </w:rPr>
      </w:pPr>
      <w:r w:rsidRPr="00510A78">
        <w:rPr>
          <w:rFonts w:ascii="Calibri" w:cs="Calibri"/>
        </w:rPr>
        <w:t>Beckmann, B.M., Horos, R., Fischer, B., Castello, A., Eichelbaum, K., Alleaume, A.-M., Schwarzl, T., Curk, T., Foehr, S., Huber, W., 2015. The RNA-binding proteomes from yeast to man harbour conserved enigmRBPs. Nature communications 6, 10127.</w:t>
      </w:r>
    </w:p>
    <w:p w14:paraId="52F50E29" w14:textId="77777777" w:rsidR="00510A78" w:rsidRPr="00510A78" w:rsidRDefault="00510A78" w:rsidP="00A32ECD">
      <w:pPr>
        <w:pStyle w:val="Bibliography"/>
        <w:jc w:val="both"/>
        <w:rPr>
          <w:rFonts w:ascii="Calibri" w:cs="Calibri"/>
        </w:rPr>
      </w:pPr>
      <w:r w:rsidRPr="00510A78">
        <w:rPr>
          <w:rFonts w:ascii="Calibri" w:cs="Calibri"/>
        </w:rPr>
        <w:t>Bi, O., Anene, C., Nsengimana, J., Shelton, M., Roberts, W., Newton-Bishop, J., Boyne, J., 2021. SFPQ promotes an oncogenic transcriptomic state in melanoma. Oncogene 40, 5192–5203.</w:t>
      </w:r>
    </w:p>
    <w:p w14:paraId="1E2D22F9" w14:textId="77777777" w:rsidR="00510A78" w:rsidRPr="00510A78" w:rsidRDefault="00510A78" w:rsidP="00A32ECD">
      <w:pPr>
        <w:pStyle w:val="Bibliography"/>
        <w:jc w:val="both"/>
        <w:rPr>
          <w:rFonts w:ascii="Calibri" w:cs="Calibri"/>
        </w:rPr>
      </w:pPr>
      <w:r w:rsidRPr="00510A78">
        <w:rPr>
          <w:rFonts w:ascii="Calibri" w:cs="Calibri"/>
        </w:rPr>
        <w:t>Bladen, C.L., Udayakumar, D., Takeda, Y., Dynan, W.S., 2005. Identification of the polypyrimidine tract binding protein-associated splicing factor· p54 (nrb) complex as a candidate DNA double-strand break rejoining factor. Journal of Biological Chemistry 280, 5205–5210.</w:t>
      </w:r>
    </w:p>
    <w:p w14:paraId="44A36966" w14:textId="77777777" w:rsidR="00510A78" w:rsidRPr="00510A78" w:rsidRDefault="00510A78" w:rsidP="00A32ECD">
      <w:pPr>
        <w:pStyle w:val="Bibliography"/>
        <w:jc w:val="both"/>
        <w:rPr>
          <w:rFonts w:ascii="Calibri" w:cs="Calibri"/>
        </w:rPr>
      </w:pPr>
      <w:r w:rsidRPr="00510A78">
        <w:rPr>
          <w:rFonts w:ascii="Calibri" w:cs="Calibri"/>
        </w:rPr>
        <w:t>Bolger, A.M., Lohse, M., Usadel, B., 2014. Trimmomatic: a flexible trimmer for Illumina sequence data. Bioinformatics 30, 2114–2120.</w:t>
      </w:r>
    </w:p>
    <w:p w14:paraId="4C0F37B5" w14:textId="77777777" w:rsidR="00510A78" w:rsidRPr="00510A78" w:rsidRDefault="00510A78" w:rsidP="00A32ECD">
      <w:pPr>
        <w:pStyle w:val="Bibliography"/>
        <w:jc w:val="both"/>
        <w:rPr>
          <w:rFonts w:ascii="Calibri" w:cs="Calibri"/>
        </w:rPr>
      </w:pPr>
      <w:r w:rsidRPr="00510A78">
        <w:rPr>
          <w:rFonts w:ascii="Calibri" w:cs="Calibri"/>
        </w:rPr>
        <w:t>Chadeau‐Hyam, M., Campanella, G., Jombart, T., Bottolo, L., Portengen, L., Vineis, P., Liquet, B., Vermeulen, R.C., 2013. Deciphering the complex: methodological overview of statistical models to derive OMICS‐based biomarkers. Environmental and molecular mutagenesis 54, 542–557.</w:t>
      </w:r>
    </w:p>
    <w:p w14:paraId="7ED909CB" w14:textId="77777777" w:rsidR="00510A78" w:rsidRPr="00510A78" w:rsidRDefault="00510A78" w:rsidP="00A32ECD">
      <w:pPr>
        <w:pStyle w:val="Bibliography"/>
        <w:jc w:val="both"/>
        <w:rPr>
          <w:rFonts w:ascii="Calibri" w:cs="Calibri"/>
        </w:rPr>
      </w:pPr>
      <w:r w:rsidRPr="00510A78">
        <w:rPr>
          <w:rFonts w:ascii="Calibri" w:cs="Calibri"/>
        </w:rPr>
        <w:lastRenderedPageBreak/>
        <w:t>Cinar, O., Viechtbauer, W., 2022. The poolr package for combining independent and dependent p values. Journal of Statistical Software 101, 1–42.</w:t>
      </w:r>
    </w:p>
    <w:p w14:paraId="6759B84A" w14:textId="77777777" w:rsidR="00510A78" w:rsidRPr="00510A78" w:rsidRDefault="00510A78" w:rsidP="00A32ECD">
      <w:pPr>
        <w:pStyle w:val="Bibliography"/>
        <w:jc w:val="both"/>
        <w:rPr>
          <w:rFonts w:ascii="Calibri" w:cs="Calibri"/>
        </w:rPr>
      </w:pPr>
      <w:r w:rsidRPr="00510A78">
        <w:rPr>
          <w:rFonts w:ascii="Calibri" w:cs="Calibri"/>
        </w:rPr>
        <w:t>Cook, K.B., Kazan, H., Zuberi, K., Morris, Q., Hughes, T.R., 2010. RBPDB: a database of RNA-binding specificities. Nucleic acids research 39, D301–D308.</w:t>
      </w:r>
    </w:p>
    <w:p w14:paraId="77FFDF59" w14:textId="77777777" w:rsidR="00510A78" w:rsidRPr="00510A78" w:rsidRDefault="00510A78" w:rsidP="00A32ECD">
      <w:pPr>
        <w:pStyle w:val="Bibliography"/>
        <w:jc w:val="both"/>
        <w:rPr>
          <w:rFonts w:ascii="Calibri" w:cs="Calibri"/>
        </w:rPr>
      </w:pPr>
      <w:r w:rsidRPr="00510A78">
        <w:rPr>
          <w:rFonts w:ascii="Calibri" w:cs="Calibri"/>
        </w:rPr>
        <w:t>de Silva, H.C., Lin, M.Z., Phillips, L., Martin, J.L., Baxter, R.C., 2019. IGFBP-3 interacts with NONO and SFPQ in PARP-dependent DNA damage repair in triple-negative breast cancer. Cellular and Molecular Life Sciences 76, 2015–2030.</w:t>
      </w:r>
    </w:p>
    <w:p w14:paraId="2E284BD3" w14:textId="77777777" w:rsidR="00510A78" w:rsidRPr="00510A78" w:rsidRDefault="00510A78" w:rsidP="00A32ECD">
      <w:pPr>
        <w:pStyle w:val="Bibliography"/>
        <w:jc w:val="both"/>
        <w:rPr>
          <w:rFonts w:ascii="Calibri" w:cs="Calibri"/>
        </w:rPr>
      </w:pPr>
      <w:r w:rsidRPr="00510A78">
        <w:rPr>
          <w:rFonts w:ascii="Calibri" w:cs="Calibri"/>
        </w:rPr>
        <w:t>Emili, A., Shales, M., McCracken, S., Xie, W., Tucker, P.W., Kobayashi, R., Blencowe, B.J., Ingles, C.J., 2002. Splicing and transcription-associated proteins PSF and p54nrb/nonO bind to the RNA polymerase II CTD. Rna 8, 1102–1111.</w:t>
      </w:r>
    </w:p>
    <w:p w14:paraId="5AF1A61B" w14:textId="77777777" w:rsidR="00510A78" w:rsidRPr="00510A78" w:rsidRDefault="00510A78" w:rsidP="00A32ECD">
      <w:pPr>
        <w:pStyle w:val="Bibliography"/>
        <w:jc w:val="both"/>
        <w:rPr>
          <w:rFonts w:ascii="Calibri" w:cs="Calibri"/>
        </w:rPr>
      </w:pPr>
      <w:r w:rsidRPr="00510A78">
        <w:rPr>
          <w:rFonts w:ascii="Calibri" w:cs="Calibri"/>
        </w:rPr>
        <w:t>Feingold, E., Good, P., Guyer, M., Kamholz, S., Liefer, L., Wetterstrand, K., Collins, F., Gingeras, T., Kampa, D., Sekinger, E., 2004. The ENCODE (ENCyclopedia of DNA elements) project. Science 306, 636–640.</w:t>
      </w:r>
    </w:p>
    <w:p w14:paraId="037E4C74" w14:textId="77777777" w:rsidR="00510A78" w:rsidRPr="00510A78" w:rsidRDefault="00510A78" w:rsidP="00A32ECD">
      <w:pPr>
        <w:pStyle w:val="Bibliography"/>
        <w:jc w:val="both"/>
        <w:rPr>
          <w:rFonts w:ascii="Calibri" w:cs="Calibri"/>
        </w:rPr>
      </w:pPr>
      <w:r w:rsidRPr="00510A78">
        <w:rPr>
          <w:rFonts w:ascii="Calibri" w:cs="Calibri"/>
        </w:rPr>
        <w:t>Fisher, R.A., 1970. Statistical methods for research workers, in: Breakthroughs in Statistics: Methodology and Distribution. Springer, pp. 66–70.</w:t>
      </w:r>
    </w:p>
    <w:p w14:paraId="1F47AE2C" w14:textId="77777777" w:rsidR="00510A78" w:rsidRPr="00510A78" w:rsidRDefault="00510A78" w:rsidP="00A32ECD">
      <w:pPr>
        <w:pStyle w:val="Bibliography"/>
        <w:jc w:val="both"/>
        <w:rPr>
          <w:rFonts w:ascii="Calibri" w:cs="Calibri"/>
        </w:rPr>
      </w:pPr>
      <w:r w:rsidRPr="00510A78">
        <w:rPr>
          <w:rFonts w:ascii="Calibri" w:cs="Calibri"/>
        </w:rPr>
        <w:t>Goeman, J.J., Solari, A., 2014. Multiple hypothesis testing in genomics. Statistics in medicine 33, 1946–1978.</w:t>
      </w:r>
    </w:p>
    <w:p w14:paraId="1BF19206" w14:textId="77777777" w:rsidR="00510A78" w:rsidRPr="00510A78" w:rsidRDefault="00510A78" w:rsidP="00A32ECD">
      <w:pPr>
        <w:pStyle w:val="Bibliography"/>
        <w:jc w:val="both"/>
        <w:rPr>
          <w:rFonts w:ascii="Calibri" w:cs="Calibri"/>
        </w:rPr>
      </w:pPr>
      <w:r w:rsidRPr="00510A78">
        <w:rPr>
          <w:rFonts w:ascii="Calibri" w:cs="Calibri"/>
        </w:rPr>
        <w:t>Ha, K., Takeda, Y., Dynan, W.S., 2011. Sequences in PSF/SFPQ mediate radioresistance and recruitment of PSF/SFPQ-containing complexes to DNA damage sites in human cells. DNA repair 10, 252–259.</w:t>
      </w:r>
    </w:p>
    <w:p w14:paraId="1D7BA0F6" w14:textId="77777777" w:rsidR="00510A78" w:rsidRPr="00510A78" w:rsidRDefault="00510A78" w:rsidP="00A32ECD">
      <w:pPr>
        <w:pStyle w:val="Bibliography"/>
        <w:jc w:val="both"/>
        <w:rPr>
          <w:rFonts w:ascii="Calibri" w:cs="Calibri"/>
        </w:rPr>
      </w:pPr>
      <w:r w:rsidRPr="00510A78">
        <w:rPr>
          <w:rFonts w:ascii="Calibri" w:cs="Calibri"/>
        </w:rPr>
        <w:t>Hafner, M., Katsantoni, M., Köster, T., Marks, J., Mukherjee, J., Staiger, D., Ule, J., Zavolan, M., 2021. CLIP and complementary methods. Nature Reviews Methods Primers 1, 20.</w:t>
      </w:r>
    </w:p>
    <w:p w14:paraId="2ADABA5C" w14:textId="77777777" w:rsidR="00510A78" w:rsidRPr="00510A78" w:rsidRDefault="00510A78" w:rsidP="00A32ECD">
      <w:pPr>
        <w:pStyle w:val="Bibliography"/>
        <w:jc w:val="both"/>
        <w:rPr>
          <w:rFonts w:ascii="Calibri" w:cs="Calibri"/>
        </w:rPr>
      </w:pPr>
      <w:r w:rsidRPr="00510A78">
        <w:rPr>
          <w:rFonts w:ascii="Calibri" w:cs="Calibri"/>
        </w:rPr>
        <w:t>Hentze, M.W., Castello, A., Schwarzl, T., Preiss, T., 2018. A brave new world of RNA-binding proteins. Nature reviews Molecular cell biology 19, 327–341.</w:t>
      </w:r>
    </w:p>
    <w:p w14:paraId="242C2FB8" w14:textId="77777777" w:rsidR="00510A78" w:rsidRPr="00510A78" w:rsidRDefault="00510A78" w:rsidP="00A32ECD">
      <w:pPr>
        <w:pStyle w:val="Bibliography"/>
        <w:jc w:val="both"/>
        <w:rPr>
          <w:rFonts w:ascii="Calibri" w:cs="Calibri"/>
        </w:rPr>
      </w:pPr>
      <w:r w:rsidRPr="00510A78">
        <w:rPr>
          <w:rFonts w:ascii="Calibri" w:cs="Calibri"/>
        </w:rPr>
        <w:t>Kim, D., Langmead, B., Salzberg, S.L., 2015. HISAT: a fast spliced aligner with low memory requirements. Nature methods 12, 357.</w:t>
      </w:r>
    </w:p>
    <w:p w14:paraId="4E2F6695" w14:textId="77777777" w:rsidR="00510A78" w:rsidRPr="00510A78" w:rsidRDefault="00510A78" w:rsidP="00A32ECD">
      <w:pPr>
        <w:pStyle w:val="Bibliography"/>
        <w:jc w:val="both"/>
        <w:rPr>
          <w:rFonts w:ascii="Calibri" w:cs="Calibri"/>
        </w:rPr>
      </w:pPr>
      <w:r w:rsidRPr="00510A78">
        <w:rPr>
          <w:rFonts w:ascii="Calibri" w:cs="Calibri"/>
        </w:rPr>
        <w:t>Klotz-Noack, K., Klinger, B., Rivera, M., Bublitz, N., Uhlitz, F., Riemer, P., Lüthen, M., Sell, T., Kasack, K., Gastl, B., 2020. SFPQ depletion is synthetically lethal with BRAFV600E in colorectal cancer cells. Cell reports 32.</w:t>
      </w:r>
    </w:p>
    <w:p w14:paraId="0B7F3993" w14:textId="77777777" w:rsidR="00510A78" w:rsidRPr="00510A78" w:rsidRDefault="00510A78" w:rsidP="00A32ECD">
      <w:pPr>
        <w:pStyle w:val="Bibliography"/>
        <w:jc w:val="both"/>
        <w:rPr>
          <w:rFonts w:ascii="Calibri" w:cs="Calibri"/>
        </w:rPr>
      </w:pPr>
      <w:r w:rsidRPr="00510A78">
        <w:rPr>
          <w:rFonts w:ascii="Calibri" w:cs="Calibri"/>
        </w:rPr>
        <w:t>Knott, G.J., Bond, C.S., Fox, A.H., 2016. The DBHS proteins SFPQ, NONO and PSPC1: a multipurpose molecular scaffold. Nucleic acids research 44, 3989–4004.</w:t>
      </w:r>
    </w:p>
    <w:p w14:paraId="2AD06EE8" w14:textId="77777777" w:rsidR="00510A78" w:rsidRPr="00510A78" w:rsidRDefault="00510A78" w:rsidP="00A32ECD">
      <w:pPr>
        <w:pStyle w:val="Bibliography"/>
        <w:jc w:val="both"/>
        <w:rPr>
          <w:rFonts w:ascii="Calibri" w:cs="Calibri"/>
        </w:rPr>
      </w:pPr>
      <w:r w:rsidRPr="00510A78">
        <w:rPr>
          <w:rFonts w:ascii="Calibri" w:cs="Calibri"/>
        </w:rPr>
        <w:t>Lawrence, M., Gentleman, R., Carey, V., 2009. rtracklayer: an R package for interfacing with genome browsers. Bioinformatics 25, 1841.</w:t>
      </w:r>
    </w:p>
    <w:p w14:paraId="193B7E18" w14:textId="77777777" w:rsidR="00510A78" w:rsidRPr="00510A78" w:rsidRDefault="00510A78" w:rsidP="00A32ECD">
      <w:pPr>
        <w:pStyle w:val="Bibliography"/>
        <w:jc w:val="both"/>
        <w:rPr>
          <w:rFonts w:ascii="Calibri" w:cs="Calibri"/>
        </w:rPr>
      </w:pPr>
      <w:r w:rsidRPr="00510A78">
        <w:rPr>
          <w:rFonts w:ascii="Calibri" w:cs="Calibri"/>
        </w:rPr>
        <w:t>Reimand, J., Isserlin, R., Voisin, V., Kucera, M., Tannus-Lopes, C., Rostamianfar, A., Wadi, L., Meyer, M., Wong, J., Xu, C., 2019. Pathway enrichment analysis and visualization of omics data using g: Profiler, GSEA, Cytoscape and EnrichmentMap. Nature protocols 14, 482–517.</w:t>
      </w:r>
    </w:p>
    <w:p w14:paraId="1A6120F5" w14:textId="77777777" w:rsidR="00510A78" w:rsidRPr="00510A78" w:rsidRDefault="00510A78" w:rsidP="00A32ECD">
      <w:pPr>
        <w:pStyle w:val="Bibliography"/>
        <w:jc w:val="both"/>
        <w:rPr>
          <w:rFonts w:ascii="Calibri" w:cs="Calibri"/>
        </w:rPr>
      </w:pPr>
      <w:r w:rsidRPr="00510A78">
        <w:rPr>
          <w:rFonts w:ascii="Calibri" w:cs="Calibri"/>
        </w:rPr>
        <w:t>Stagsted, L.V.W., O’Leary, E.T., Ebbesen, K.K., Hansen, T.B., 2021. The RNA-binding protein SFPQ preserves long-intron splicing and regulates circRNA biogenesis in mammals. Elife 10, e63088.</w:t>
      </w:r>
    </w:p>
    <w:p w14:paraId="1B3A205C" w14:textId="77777777" w:rsidR="00510A78" w:rsidRPr="00510A78" w:rsidRDefault="00510A78" w:rsidP="00A32ECD">
      <w:pPr>
        <w:pStyle w:val="Bibliography"/>
        <w:jc w:val="both"/>
        <w:rPr>
          <w:rFonts w:ascii="Calibri" w:cs="Calibri"/>
        </w:rPr>
      </w:pPr>
      <w:r w:rsidRPr="00510A78">
        <w:rPr>
          <w:rFonts w:ascii="Calibri" w:cs="Calibri"/>
        </w:rPr>
        <w:t>Sternburg, E.L., Karginov, F.V., 2020. Global approaches in studying RNA-binding protein interaction networks. Trends in biochemical sciences 45, 593–603.</w:t>
      </w:r>
    </w:p>
    <w:p w14:paraId="1FF83C98" w14:textId="77777777" w:rsidR="00510A78" w:rsidRPr="00510A78" w:rsidRDefault="00510A78" w:rsidP="00A32ECD">
      <w:pPr>
        <w:pStyle w:val="Bibliography"/>
        <w:jc w:val="both"/>
        <w:rPr>
          <w:rFonts w:ascii="Calibri" w:cs="Calibri"/>
        </w:rPr>
      </w:pPr>
      <w:r w:rsidRPr="00510A78">
        <w:rPr>
          <w:rFonts w:ascii="Calibri" w:cs="Calibri"/>
        </w:rPr>
        <w:t>Wilkinson, B., 1951. A statistical consideration in psychological research. Psychological bulletin 48, 156.</w:t>
      </w:r>
    </w:p>
    <w:p w14:paraId="11395E86" w14:textId="77777777" w:rsidR="00510A78" w:rsidRPr="00510A78" w:rsidRDefault="00510A78" w:rsidP="00A32ECD">
      <w:pPr>
        <w:pStyle w:val="Bibliography"/>
        <w:jc w:val="both"/>
        <w:rPr>
          <w:rFonts w:ascii="Calibri" w:cs="Calibri"/>
        </w:rPr>
      </w:pPr>
      <w:r w:rsidRPr="00510A78">
        <w:rPr>
          <w:rFonts w:ascii="Calibri" w:cs="Calibri"/>
        </w:rPr>
        <w:t>Wilson, D.J., 2019. The harmonic mean p-value for combining dependent tests. Proceedings of the National Academy of Sciences 116, 1195–1200.</w:t>
      </w:r>
    </w:p>
    <w:p w14:paraId="60EC0335" w14:textId="77777777" w:rsidR="00510A78" w:rsidRPr="00510A78" w:rsidRDefault="00510A78" w:rsidP="00A32ECD">
      <w:pPr>
        <w:pStyle w:val="Bibliography"/>
        <w:jc w:val="both"/>
        <w:rPr>
          <w:rFonts w:ascii="Calibri" w:cs="Calibri"/>
        </w:rPr>
      </w:pPr>
      <w:r w:rsidRPr="00510A78">
        <w:rPr>
          <w:rFonts w:ascii="Calibri" w:cs="Calibri"/>
        </w:rPr>
        <w:lastRenderedPageBreak/>
        <w:t>Yamazaki, T., Souquere, S., Chujo, T., Kobelke, S., Chong, Y.S., Fox, A.H., Bond, C.S., Nakagawa, S., Pierron, G., Hirose, T., 2018. Functional domains of NEAT1 architectural lncRNA induce paraspeckle assembly through phase separation. Molecular cell 70, 1038–1053.</w:t>
      </w:r>
    </w:p>
    <w:p w14:paraId="594401DC" w14:textId="77777777" w:rsidR="00510A78" w:rsidRPr="00510A78" w:rsidRDefault="00510A78" w:rsidP="00A32ECD">
      <w:pPr>
        <w:pStyle w:val="Bibliography"/>
        <w:jc w:val="both"/>
        <w:rPr>
          <w:rFonts w:ascii="Calibri" w:cs="Calibri"/>
        </w:rPr>
      </w:pPr>
      <w:r w:rsidRPr="00510A78">
        <w:rPr>
          <w:rFonts w:ascii="Calibri" w:cs="Calibri"/>
        </w:rPr>
        <w:t>Yu, G., Wang, L.-G., Han, Y., He, Q.-Y., 2012. clusterProfiler: an R package for comparing biological themes among gene clusters. Omics: a journal of integrative biology 16, 284–287.</w:t>
      </w:r>
    </w:p>
    <w:p w14:paraId="07B3F340" w14:textId="08ECB58F" w:rsidR="00427C68" w:rsidRPr="00637FA6" w:rsidRDefault="00D901B1" w:rsidP="00A32ECD">
      <w:pPr>
        <w:pStyle w:val="NormalWeb"/>
        <w:spacing w:before="0" w:beforeAutospacing="0" w:after="0" w:afterAutospacing="0"/>
        <w:jc w:val="both"/>
        <w:rPr>
          <w:rFonts w:asciiTheme="minorHAnsi" w:hAnsiTheme="minorHAnsi" w:cstheme="minorHAnsi"/>
        </w:rPr>
      </w:pPr>
      <w:r>
        <w:rPr>
          <w:rFonts w:asciiTheme="minorHAnsi" w:hAnsiTheme="minorHAnsi" w:cstheme="minorHAnsi"/>
        </w:rPr>
        <w:fldChar w:fldCharType="end"/>
      </w:r>
    </w:p>
    <w:sectPr w:rsidR="00427C68" w:rsidRPr="00637FA6" w:rsidSect="00421AA1">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Cogan [RPG]" w:date="2024-01-29T11:56:00Z" w:initials="JC[">
    <w:p w14:paraId="4DC2D9B3" w14:textId="658C2A54" w:rsidR="004417F9" w:rsidRDefault="004417F9">
      <w:pPr>
        <w:pStyle w:val="CommentText"/>
      </w:pPr>
      <w:r>
        <w:rPr>
          <w:rStyle w:val="CommentReference"/>
        </w:rPr>
        <w:annotationRef/>
      </w:r>
      <w:r>
        <w:t xml:space="preserve">Always confuses me whether current institution is needed but I’ve added if necessary. </w:t>
      </w:r>
    </w:p>
  </w:comment>
  <w:comment w:id="18" w:author="Joseph Cogan [RPG]" w:date="2024-01-29T11:57:00Z" w:initials="JC[">
    <w:p w14:paraId="4D40C5D6" w14:textId="73A9C346" w:rsidR="004417F9" w:rsidRDefault="004417F9">
      <w:pPr>
        <w:pStyle w:val="CommentText"/>
      </w:pPr>
      <w:r>
        <w:rPr>
          <w:rStyle w:val="CommentReference"/>
        </w:rPr>
        <w:annotationRef/>
      </w:r>
      <w:r>
        <w:t>Do we need a breakdown of the name for clarity?</w:t>
      </w:r>
    </w:p>
  </w:comment>
  <w:comment w:id="21" w:author="Joseph Cogan [RPG]" w:date="2024-01-29T10:45:00Z" w:initials="JC[">
    <w:p w14:paraId="0EAF43A9" w14:textId="77777777" w:rsidR="00D375CA" w:rsidRDefault="000874A2" w:rsidP="00D375CA">
      <w:r>
        <w:rPr>
          <w:rStyle w:val="CommentReference"/>
        </w:rPr>
        <w:annotationRef/>
      </w:r>
      <w:r w:rsidR="00D375CA">
        <w:rPr>
          <w:sz w:val="20"/>
          <w:szCs w:val="20"/>
        </w:rPr>
        <w:t>Incomplete label on the top cluster node</w:t>
      </w:r>
    </w:p>
  </w:comment>
  <w:comment w:id="48" w:author="Joseph Cogan [RPG]" w:date="2024-01-29T10:49:00Z" w:initials="JC[">
    <w:p w14:paraId="14907725" w14:textId="149F090C" w:rsidR="000874A2" w:rsidRDefault="000874A2">
      <w:pPr>
        <w:pStyle w:val="CommentText"/>
      </w:pPr>
      <w:r>
        <w:rPr>
          <w:rStyle w:val="CommentReference"/>
        </w:rPr>
        <w:annotationRef/>
      </w:r>
      <w:r>
        <w:t>Added PAR-CLIP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2D9B3" w15:done="0"/>
  <w15:commentEx w15:paraId="4D40C5D6" w15:done="0"/>
  <w15:commentEx w15:paraId="0EAF43A9" w15:done="0"/>
  <w15:commentEx w15:paraId="149077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2D9B3" w16cid:durableId="505D13B7"/>
  <w16cid:commentId w16cid:paraId="4D40C5D6" w16cid:durableId="22FA489E"/>
  <w16cid:commentId w16cid:paraId="0EAF43A9" w16cid:durableId="0A8531BB"/>
  <w16cid:commentId w16cid:paraId="14907725" w16cid:durableId="29499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C5CFD"/>
    <w:multiLevelType w:val="hybridMultilevel"/>
    <w:tmpl w:val="4F2CB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1A4944"/>
    <w:multiLevelType w:val="hybridMultilevel"/>
    <w:tmpl w:val="81F8A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BA75E3"/>
    <w:multiLevelType w:val="hybridMultilevel"/>
    <w:tmpl w:val="D044688C"/>
    <w:lvl w:ilvl="0" w:tplc="BEE6132C">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092989"/>
    <w:multiLevelType w:val="hybridMultilevel"/>
    <w:tmpl w:val="4EA44D58"/>
    <w:lvl w:ilvl="0" w:tplc="4B50A8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542AC4"/>
    <w:multiLevelType w:val="hybridMultilevel"/>
    <w:tmpl w:val="B178F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164E2F"/>
    <w:multiLevelType w:val="hybridMultilevel"/>
    <w:tmpl w:val="4AD8B616"/>
    <w:lvl w:ilvl="0" w:tplc="BE9051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3469251">
    <w:abstractNumId w:val="0"/>
  </w:num>
  <w:num w:numId="2" w16cid:durableId="1772554076">
    <w:abstractNumId w:val="1"/>
  </w:num>
  <w:num w:numId="3" w16cid:durableId="411242875">
    <w:abstractNumId w:val="4"/>
  </w:num>
  <w:num w:numId="4" w16cid:durableId="1129277623">
    <w:abstractNumId w:val="5"/>
  </w:num>
  <w:num w:numId="5" w16cid:durableId="1965379766">
    <w:abstractNumId w:val="2"/>
  </w:num>
  <w:num w:numId="6" w16cid:durableId="102918235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Cogan [RPG]">
    <w15:presenceInfo w15:providerId="AD" w15:userId="S-1-5-21-1390067357-1993962763-725345543-790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79C"/>
    <w:rsid w:val="000005FD"/>
    <w:rsid w:val="00003FDC"/>
    <w:rsid w:val="0001195F"/>
    <w:rsid w:val="00014A1C"/>
    <w:rsid w:val="0004792A"/>
    <w:rsid w:val="000563C5"/>
    <w:rsid w:val="00070366"/>
    <w:rsid w:val="00074CC0"/>
    <w:rsid w:val="000874A2"/>
    <w:rsid w:val="000B22F6"/>
    <w:rsid w:val="000D7E49"/>
    <w:rsid w:val="000E0131"/>
    <w:rsid w:val="000E42DD"/>
    <w:rsid w:val="000E52FC"/>
    <w:rsid w:val="000F7AB1"/>
    <w:rsid w:val="00116DB9"/>
    <w:rsid w:val="00132183"/>
    <w:rsid w:val="00155424"/>
    <w:rsid w:val="0015569C"/>
    <w:rsid w:val="0017079C"/>
    <w:rsid w:val="00182098"/>
    <w:rsid w:val="001831B1"/>
    <w:rsid w:val="001839B4"/>
    <w:rsid w:val="0018483B"/>
    <w:rsid w:val="001929B7"/>
    <w:rsid w:val="001A4F29"/>
    <w:rsid w:val="001B3237"/>
    <w:rsid w:val="001C337D"/>
    <w:rsid w:val="001D26CB"/>
    <w:rsid w:val="001D7AB3"/>
    <w:rsid w:val="001E23E8"/>
    <w:rsid w:val="001E709E"/>
    <w:rsid w:val="001E781F"/>
    <w:rsid w:val="001F2C6A"/>
    <w:rsid w:val="001F3917"/>
    <w:rsid w:val="00200219"/>
    <w:rsid w:val="00201703"/>
    <w:rsid w:val="00222510"/>
    <w:rsid w:val="00230BC1"/>
    <w:rsid w:val="00235D8C"/>
    <w:rsid w:val="00252117"/>
    <w:rsid w:val="00256D17"/>
    <w:rsid w:val="00263786"/>
    <w:rsid w:val="00296452"/>
    <w:rsid w:val="002A51E4"/>
    <w:rsid w:val="002B7AC0"/>
    <w:rsid w:val="002C2E41"/>
    <w:rsid w:val="002E2475"/>
    <w:rsid w:val="00300AB9"/>
    <w:rsid w:val="00300CC7"/>
    <w:rsid w:val="00317775"/>
    <w:rsid w:val="00332156"/>
    <w:rsid w:val="00343097"/>
    <w:rsid w:val="00353D3C"/>
    <w:rsid w:val="00372996"/>
    <w:rsid w:val="00376F42"/>
    <w:rsid w:val="00395049"/>
    <w:rsid w:val="00395A49"/>
    <w:rsid w:val="003A3C98"/>
    <w:rsid w:val="003A4F80"/>
    <w:rsid w:val="003B747C"/>
    <w:rsid w:val="003B7DD9"/>
    <w:rsid w:val="003C6F91"/>
    <w:rsid w:val="003D72CE"/>
    <w:rsid w:val="0040074D"/>
    <w:rsid w:val="0040777B"/>
    <w:rsid w:val="00421AA1"/>
    <w:rsid w:val="00427C68"/>
    <w:rsid w:val="004312C5"/>
    <w:rsid w:val="004417F9"/>
    <w:rsid w:val="004421BD"/>
    <w:rsid w:val="00452771"/>
    <w:rsid w:val="00461CCA"/>
    <w:rsid w:val="00462731"/>
    <w:rsid w:val="00463B05"/>
    <w:rsid w:val="00482A04"/>
    <w:rsid w:val="004A07A9"/>
    <w:rsid w:val="004B040B"/>
    <w:rsid w:val="004B66F9"/>
    <w:rsid w:val="004C0209"/>
    <w:rsid w:val="004C5AAA"/>
    <w:rsid w:val="004C6381"/>
    <w:rsid w:val="004E0516"/>
    <w:rsid w:val="005011D0"/>
    <w:rsid w:val="00502254"/>
    <w:rsid w:val="005079CB"/>
    <w:rsid w:val="00510A78"/>
    <w:rsid w:val="005133BB"/>
    <w:rsid w:val="00521DAA"/>
    <w:rsid w:val="0052742E"/>
    <w:rsid w:val="005450DA"/>
    <w:rsid w:val="00554634"/>
    <w:rsid w:val="0058640D"/>
    <w:rsid w:val="005A02CD"/>
    <w:rsid w:val="005A4B6F"/>
    <w:rsid w:val="005C4AF0"/>
    <w:rsid w:val="005E2F85"/>
    <w:rsid w:val="005E346B"/>
    <w:rsid w:val="005F46AD"/>
    <w:rsid w:val="006056D7"/>
    <w:rsid w:val="0060780C"/>
    <w:rsid w:val="006374B3"/>
    <w:rsid w:val="00637FA6"/>
    <w:rsid w:val="00651995"/>
    <w:rsid w:val="00652E8B"/>
    <w:rsid w:val="0065538B"/>
    <w:rsid w:val="00685CD6"/>
    <w:rsid w:val="006860C5"/>
    <w:rsid w:val="006C0A46"/>
    <w:rsid w:val="006C3457"/>
    <w:rsid w:val="006D4029"/>
    <w:rsid w:val="006E579B"/>
    <w:rsid w:val="006F56F1"/>
    <w:rsid w:val="00703C1F"/>
    <w:rsid w:val="00705A4F"/>
    <w:rsid w:val="00711512"/>
    <w:rsid w:val="00744B10"/>
    <w:rsid w:val="00763F79"/>
    <w:rsid w:val="007645F1"/>
    <w:rsid w:val="00767352"/>
    <w:rsid w:val="00775A32"/>
    <w:rsid w:val="00776A77"/>
    <w:rsid w:val="00783F25"/>
    <w:rsid w:val="007A2604"/>
    <w:rsid w:val="007A546D"/>
    <w:rsid w:val="007A5818"/>
    <w:rsid w:val="007B65AA"/>
    <w:rsid w:val="007C1743"/>
    <w:rsid w:val="007C4858"/>
    <w:rsid w:val="007E0D87"/>
    <w:rsid w:val="007F3458"/>
    <w:rsid w:val="00822476"/>
    <w:rsid w:val="00826A97"/>
    <w:rsid w:val="00836066"/>
    <w:rsid w:val="00867DB4"/>
    <w:rsid w:val="008A4217"/>
    <w:rsid w:val="008B16AE"/>
    <w:rsid w:val="008B4346"/>
    <w:rsid w:val="008C3D15"/>
    <w:rsid w:val="008D13BF"/>
    <w:rsid w:val="008D2476"/>
    <w:rsid w:val="00903869"/>
    <w:rsid w:val="009065DA"/>
    <w:rsid w:val="009234A1"/>
    <w:rsid w:val="009319EF"/>
    <w:rsid w:val="009333CA"/>
    <w:rsid w:val="00934D7C"/>
    <w:rsid w:val="00951EC0"/>
    <w:rsid w:val="00957D8E"/>
    <w:rsid w:val="00971CB2"/>
    <w:rsid w:val="009755D9"/>
    <w:rsid w:val="00976166"/>
    <w:rsid w:val="009901E7"/>
    <w:rsid w:val="009B034A"/>
    <w:rsid w:val="009B059B"/>
    <w:rsid w:val="009B617F"/>
    <w:rsid w:val="009C1C47"/>
    <w:rsid w:val="009C1C7D"/>
    <w:rsid w:val="009C3934"/>
    <w:rsid w:val="00A01E13"/>
    <w:rsid w:val="00A27608"/>
    <w:rsid w:val="00A31C2C"/>
    <w:rsid w:val="00A32ECD"/>
    <w:rsid w:val="00A37FC8"/>
    <w:rsid w:val="00A40D99"/>
    <w:rsid w:val="00A4336E"/>
    <w:rsid w:val="00A45565"/>
    <w:rsid w:val="00A54268"/>
    <w:rsid w:val="00A54AFF"/>
    <w:rsid w:val="00A86193"/>
    <w:rsid w:val="00A955E9"/>
    <w:rsid w:val="00A95FAA"/>
    <w:rsid w:val="00AA3867"/>
    <w:rsid w:val="00AA5768"/>
    <w:rsid w:val="00AB4DA1"/>
    <w:rsid w:val="00AD6470"/>
    <w:rsid w:val="00B037DB"/>
    <w:rsid w:val="00B03BE4"/>
    <w:rsid w:val="00B305C9"/>
    <w:rsid w:val="00B30EE8"/>
    <w:rsid w:val="00B34463"/>
    <w:rsid w:val="00B41348"/>
    <w:rsid w:val="00B44823"/>
    <w:rsid w:val="00B510A0"/>
    <w:rsid w:val="00B515E8"/>
    <w:rsid w:val="00B67DDE"/>
    <w:rsid w:val="00B74F6E"/>
    <w:rsid w:val="00B81AEC"/>
    <w:rsid w:val="00B85D36"/>
    <w:rsid w:val="00B911E1"/>
    <w:rsid w:val="00B96E9E"/>
    <w:rsid w:val="00BA7335"/>
    <w:rsid w:val="00BB3369"/>
    <w:rsid w:val="00BD4CF0"/>
    <w:rsid w:val="00BF0ACC"/>
    <w:rsid w:val="00C049E2"/>
    <w:rsid w:val="00C07C08"/>
    <w:rsid w:val="00C45CF2"/>
    <w:rsid w:val="00C534DC"/>
    <w:rsid w:val="00C7567F"/>
    <w:rsid w:val="00C84056"/>
    <w:rsid w:val="00C94FAA"/>
    <w:rsid w:val="00CB34DF"/>
    <w:rsid w:val="00CC2E17"/>
    <w:rsid w:val="00CC6E92"/>
    <w:rsid w:val="00CD565D"/>
    <w:rsid w:val="00CF378B"/>
    <w:rsid w:val="00CF4140"/>
    <w:rsid w:val="00CF5C4D"/>
    <w:rsid w:val="00D055A1"/>
    <w:rsid w:val="00D13719"/>
    <w:rsid w:val="00D20CAC"/>
    <w:rsid w:val="00D22E47"/>
    <w:rsid w:val="00D24452"/>
    <w:rsid w:val="00D345A3"/>
    <w:rsid w:val="00D375CA"/>
    <w:rsid w:val="00D4086C"/>
    <w:rsid w:val="00D50C96"/>
    <w:rsid w:val="00D62810"/>
    <w:rsid w:val="00D66894"/>
    <w:rsid w:val="00D743ED"/>
    <w:rsid w:val="00D8788D"/>
    <w:rsid w:val="00D901B1"/>
    <w:rsid w:val="00D91727"/>
    <w:rsid w:val="00D974E1"/>
    <w:rsid w:val="00D975F1"/>
    <w:rsid w:val="00DE14CF"/>
    <w:rsid w:val="00E0071B"/>
    <w:rsid w:val="00E02928"/>
    <w:rsid w:val="00E07646"/>
    <w:rsid w:val="00E10DC8"/>
    <w:rsid w:val="00E13153"/>
    <w:rsid w:val="00E15D82"/>
    <w:rsid w:val="00E1726D"/>
    <w:rsid w:val="00E2325D"/>
    <w:rsid w:val="00E320BD"/>
    <w:rsid w:val="00E34361"/>
    <w:rsid w:val="00E443E9"/>
    <w:rsid w:val="00E70A8D"/>
    <w:rsid w:val="00E84C82"/>
    <w:rsid w:val="00EA56B7"/>
    <w:rsid w:val="00EA7FFA"/>
    <w:rsid w:val="00EB5944"/>
    <w:rsid w:val="00ED6926"/>
    <w:rsid w:val="00ED75B1"/>
    <w:rsid w:val="00EE6754"/>
    <w:rsid w:val="00F01C78"/>
    <w:rsid w:val="00F051BC"/>
    <w:rsid w:val="00F37FF6"/>
    <w:rsid w:val="00F41C8F"/>
    <w:rsid w:val="00F422F7"/>
    <w:rsid w:val="00F63D2F"/>
    <w:rsid w:val="00F67633"/>
    <w:rsid w:val="00F70581"/>
    <w:rsid w:val="00F84357"/>
    <w:rsid w:val="00F844F7"/>
    <w:rsid w:val="00F85B50"/>
    <w:rsid w:val="00F87015"/>
    <w:rsid w:val="00F90395"/>
    <w:rsid w:val="00FA700D"/>
    <w:rsid w:val="00FB6C18"/>
    <w:rsid w:val="00FD0C47"/>
    <w:rsid w:val="00FE5217"/>
    <w:rsid w:val="00FF2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496D"/>
  <w15:chartTrackingRefBased/>
  <w15:docId w15:val="{9FB3A3BB-11C6-7E46-81AB-D7141DF4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C2E1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7079C"/>
  </w:style>
  <w:style w:type="paragraph" w:styleId="NormalWeb">
    <w:name w:val="Normal (Web)"/>
    <w:basedOn w:val="Normal"/>
    <w:uiPriority w:val="99"/>
    <w:unhideWhenUsed/>
    <w:rsid w:val="0017079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7079C"/>
    <w:rPr>
      <w:color w:val="0000FF"/>
      <w:u w:val="single"/>
    </w:rPr>
  </w:style>
  <w:style w:type="character" w:customStyle="1" w:styleId="apple-converted-space">
    <w:name w:val="apple-converted-space"/>
    <w:basedOn w:val="DefaultParagraphFont"/>
    <w:rsid w:val="0017079C"/>
  </w:style>
  <w:style w:type="character" w:customStyle="1" w:styleId="Heading3Char">
    <w:name w:val="Heading 3 Char"/>
    <w:basedOn w:val="DefaultParagraphFont"/>
    <w:link w:val="Heading3"/>
    <w:uiPriority w:val="9"/>
    <w:rsid w:val="00CC2E17"/>
    <w:rPr>
      <w:rFonts w:ascii="Times New Roman" w:eastAsia="Times New Roman" w:hAnsi="Times New Roman" w:cs="Times New Roman"/>
      <w:b/>
      <w:bCs/>
      <w:kern w:val="0"/>
      <w:sz w:val="27"/>
      <w:szCs w:val="27"/>
      <w:lang w:eastAsia="en-GB"/>
      <w14:ligatures w14:val="none"/>
    </w:rPr>
  </w:style>
  <w:style w:type="character" w:styleId="Emphasis">
    <w:name w:val="Emphasis"/>
    <w:basedOn w:val="DefaultParagraphFont"/>
    <w:uiPriority w:val="20"/>
    <w:qFormat/>
    <w:rsid w:val="00CC2E17"/>
    <w:rPr>
      <w:i/>
      <w:iCs/>
    </w:rPr>
  </w:style>
  <w:style w:type="character" w:styleId="CommentReference">
    <w:name w:val="annotation reference"/>
    <w:basedOn w:val="DefaultParagraphFont"/>
    <w:uiPriority w:val="99"/>
    <w:semiHidden/>
    <w:unhideWhenUsed/>
    <w:rsid w:val="00D13719"/>
    <w:rPr>
      <w:sz w:val="16"/>
      <w:szCs w:val="16"/>
    </w:rPr>
  </w:style>
  <w:style w:type="paragraph" w:styleId="CommentText">
    <w:name w:val="annotation text"/>
    <w:basedOn w:val="Normal"/>
    <w:link w:val="CommentTextChar"/>
    <w:uiPriority w:val="99"/>
    <w:semiHidden/>
    <w:unhideWhenUsed/>
    <w:rsid w:val="00D13719"/>
    <w:rPr>
      <w:sz w:val="20"/>
      <w:szCs w:val="20"/>
    </w:rPr>
  </w:style>
  <w:style w:type="character" w:customStyle="1" w:styleId="CommentTextChar">
    <w:name w:val="Comment Text Char"/>
    <w:basedOn w:val="DefaultParagraphFont"/>
    <w:link w:val="CommentText"/>
    <w:uiPriority w:val="99"/>
    <w:semiHidden/>
    <w:rsid w:val="00D13719"/>
    <w:rPr>
      <w:sz w:val="20"/>
      <w:szCs w:val="20"/>
    </w:rPr>
  </w:style>
  <w:style w:type="paragraph" w:styleId="CommentSubject">
    <w:name w:val="annotation subject"/>
    <w:basedOn w:val="CommentText"/>
    <w:next w:val="CommentText"/>
    <w:link w:val="CommentSubjectChar"/>
    <w:uiPriority w:val="99"/>
    <w:semiHidden/>
    <w:unhideWhenUsed/>
    <w:rsid w:val="00D13719"/>
    <w:rPr>
      <w:b/>
      <w:bCs/>
    </w:rPr>
  </w:style>
  <w:style w:type="character" w:customStyle="1" w:styleId="CommentSubjectChar">
    <w:name w:val="Comment Subject Char"/>
    <w:basedOn w:val="CommentTextChar"/>
    <w:link w:val="CommentSubject"/>
    <w:uiPriority w:val="99"/>
    <w:semiHidden/>
    <w:rsid w:val="00D13719"/>
    <w:rPr>
      <w:b/>
      <w:bCs/>
      <w:sz w:val="20"/>
      <w:szCs w:val="20"/>
    </w:rPr>
  </w:style>
  <w:style w:type="table" w:styleId="TableGrid">
    <w:name w:val="Table Grid"/>
    <w:basedOn w:val="TableNormal"/>
    <w:uiPriority w:val="39"/>
    <w:rsid w:val="00452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901B1"/>
    <w:pPr>
      <w:ind w:left="720" w:hanging="720"/>
    </w:pPr>
  </w:style>
  <w:style w:type="character" w:customStyle="1" w:styleId="Heading1Char">
    <w:name w:val="Heading 1 Char"/>
    <w:basedOn w:val="DefaultParagraphFont"/>
    <w:link w:val="Heading1"/>
    <w:uiPriority w:val="9"/>
    <w:rsid w:val="00651995"/>
    <w:rPr>
      <w:rFonts w:asciiTheme="majorHAnsi" w:eastAsiaTheme="majorEastAsia" w:hAnsiTheme="majorHAnsi" w:cstheme="majorBidi"/>
      <w:color w:val="2F5496" w:themeColor="accent1" w:themeShade="BF"/>
      <w:sz w:val="32"/>
      <w:szCs w:val="32"/>
    </w:rPr>
  </w:style>
  <w:style w:type="character" w:customStyle="1" w:styleId="anchor-text">
    <w:name w:val="anchor-text"/>
    <w:basedOn w:val="DefaultParagraphFont"/>
    <w:rsid w:val="00CF4140"/>
  </w:style>
  <w:style w:type="character" w:styleId="Strong">
    <w:name w:val="Strong"/>
    <w:basedOn w:val="DefaultParagraphFont"/>
    <w:uiPriority w:val="22"/>
    <w:qFormat/>
    <w:rsid w:val="00CF4140"/>
    <w:rPr>
      <w:b/>
      <w:bCs/>
    </w:rPr>
  </w:style>
  <w:style w:type="character" w:customStyle="1" w:styleId="normaltextrun">
    <w:name w:val="normaltextrun"/>
    <w:basedOn w:val="DefaultParagraphFont"/>
    <w:rsid w:val="00934D7C"/>
  </w:style>
  <w:style w:type="paragraph" w:customStyle="1" w:styleId="paragraph">
    <w:name w:val="paragraph"/>
    <w:basedOn w:val="Normal"/>
    <w:rsid w:val="00934D7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eop">
    <w:name w:val="eop"/>
    <w:basedOn w:val="DefaultParagraphFont"/>
    <w:rsid w:val="00934D7C"/>
  </w:style>
  <w:style w:type="character" w:customStyle="1" w:styleId="UnresolvedMention1">
    <w:name w:val="Unresolved Mention1"/>
    <w:basedOn w:val="DefaultParagraphFont"/>
    <w:uiPriority w:val="99"/>
    <w:semiHidden/>
    <w:unhideWhenUsed/>
    <w:rsid w:val="00934D7C"/>
    <w:rPr>
      <w:color w:val="605E5C"/>
      <w:shd w:val="clear" w:color="auto" w:fill="E1DFDD"/>
    </w:rPr>
  </w:style>
  <w:style w:type="paragraph" w:styleId="BalloonText">
    <w:name w:val="Balloon Text"/>
    <w:basedOn w:val="Normal"/>
    <w:link w:val="BalloonTextChar"/>
    <w:uiPriority w:val="99"/>
    <w:semiHidden/>
    <w:unhideWhenUsed/>
    <w:rsid w:val="000874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A2"/>
    <w:rPr>
      <w:rFonts w:ascii="Segoe UI" w:hAnsi="Segoe UI" w:cs="Segoe UI"/>
      <w:sz w:val="18"/>
      <w:szCs w:val="18"/>
    </w:rPr>
  </w:style>
  <w:style w:type="paragraph" w:styleId="Revision">
    <w:name w:val="Revision"/>
    <w:hidden/>
    <w:uiPriority w:val="99"/>
    <w:semiHidden/>
    <w:rsid w:val="007C1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0069">
      <w:bodyDiv w:val="1"/>
      <w:marLeft w:val="0"/>
      <w:marRight w:val="0"/>
      <w:marTop w:val="0"/>
      <w:marBottom w:val="0"/>
      <w:divBdr>
        <w:top w:val="none" w:sz="0" w:space="0" w:color="auto"/>
        <w:left w:val="none" w:sz="0" w:space="0" w:color="auto"/>
        <w:bottom w:val="none" w:sz="0" w:space="0" w:color="auto"/>
        <w:right w:val="none" w:sz="0" w:space="0" w:color="auto"/>
      </w:divBdr>
    </w:div>
    <w:div w:id="168101076">
      <w:bodyDiv w:val="1"/>
      <w:marLeft w:val="0"/>
      <w:marRight w:val="0"/>
      <w:marTop w:val="0"/>
      <w:marBottom w:val="0"/>
      <w:divBdr>
        <w:top w:val="none" w:sz="0" w:space="0" w:color="auto"/>
        <w:left w:val="none" w:sz="0" w:space="0" w:color="auto"/>
        <w:bottom w:val="none" w:sz="0" w:space="0" w:color="auto"/>
        <w:right w:val="none" w:sz="0" w:space="0" w:color="auto"/>
      </w:divBdr>
      <w:divsChild>
        <w:div w:id="1654525313">
          <w:marLeft w:val="0"/>
          <w:marRight w:val="0"/>
          <w:marTop w:val="0"/>
          <w:marBottom w:val="0"/>
          <w:divBdr>
            <w:top w:val="none" w:sz="0" w:space="0" w:color="auto"/>
            <w:left w:val="none" w:sz="0" w:space="0" w:color="auto"/>
            <w:bottom w:val="none" w:sz="0" w:space="0" w:color="auto"/>
            <w:right w:val="none" w:sz="0" w:space="0" w:color="auto"/>
          </w:divBdr>
          <w:divsChild>
            <w:div w:id="1913201095">
              <w:marLeft w:val="0"/>
              <w:marRight w:val="0"/>
              <w:marTop w:val="0"/>
              <w:marBottom w:val="0"/>
              <w:divBdr>
                <w:top w:val="none" w:sz="0" w:space="0" w:color="auto"/>
                <w:left w:val="none" w:sz="0" w:space="0" w:color="auto"/>
                <w:bottom w:val="none" w:sz="0" w:space="0" w:color="auto"/>
                <w:right w:val="none" w:sz="0" w:space="0" w:color="auto"/>
              </w:divBdr>
              <w:divsChild>
                <w:div w:id="895969237">
                  <w:marLeft w:val="0"/>
                  <w:marRight w:val="0"/>
                  <w:marTop w:val="0"/>
                  <w:marBottom w:val="0"/>
                  <w:divBdr>
                    <w:top w:val="none" w:sz="0" w:space="0" w:color="auto"/>
                    <w:left w:val="none" w:sz="0" w:space="0" w:color="auto"/>
                    <w:bottom w:val="none" w:sz="0" w:space="0" w:color="auto"/>
                    <w:right w:val="none" w:sz="0" w:space="0" w:color="auto"/>
                  </w:divBdr>
                  <w:divsChild>
                    <w:div w:id="18006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0516">
      <w:bodyDiv w:val="1"/>
      <w:marLeft w:val="0"/>
      <w:marRight w:val="0"/>
      <w:marTop w:val="0"/>
      <w:marBottom w:val="0"/>
      <w:divBdr>
        <w:top w:val="none" w:sz="0" w:space="0" w:color="auto"/>
        <w:left w:val="none" w:sz="0" w:space="0" w:color="auto"/>
        <w:bottom w:val="none" w:sz="0" w:space="0" w:color="auto"/>
        <w:right w:val="none" w:sz="0" w:space="0" w:color="auto"/>
      </w:divBdr>
      <w:divsChild>
        <w:div w:id="2121995546">
          <w:marLeft w:val="0"/>
          <w:marRight w:val="0"/>
          <w:marTop w:val="0"/>
          <w:marBottom w:val="0"/>
          <w:divBdr>
            <w:top w:val="none" w:sz="0" w:space="0" w:color="auto"/>
            <w:left w:val="none" w:sz="0" w:space="0" w:color="auto"/>
            <w:bottom w:val="none" w:sz="0" w:space="0" w:color="auto"/>
            <w:right w:val="none" w:sz="0" w:space="0" w:color="auto"/>
          </w:divBdr>
          <w:divsChild>
            <w:div w:id="746147168">
              <w:marLeft w:val="0"/>
              <w:marRight w:val="0"/>
              <w:marTop w:val="0"/>
              <w:marBottom w:val="0"/>
              <w:divBdr>
                <w:top w:val="none" w:sz="0" w:space="0" w:color="auto"/>
                <w:left w:val="none" w:sz="0" w:space="0" w:color="auto"/>
                <w:bottom w:val="none" w:sz="0" w:space="0" w:color="auto"/>
                <w:right w:val="none" w:sz="0" w:space="0" w:color="auto"/>
              </w:divBdr>
              <w:divsChild>
                <w:div w:id="6593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9985">
      <w:bodyDiv w:val="1"/>
      <w:marLeft w:val="0"/>
      <w:marRight w:val="0"/>
      <w:marTop w:val="0"/>
      <w:marBottom w:val="0"/>
      <w:divBdr>
        <w:top w:val="none" w:sz="0" w:space="0" w:color="auto"/>
        <w:left w:val="none" w:sz="0" w:space="0" w:color="auto"/>
        <w:bottom w:val="none" w:sz="0" w:space="0" w:color="auto"/>
        <w:right w:val="none" w:sz="0" w:space="0" w:color="auto"/>
      </w:divBdr>
      <w:divsChild>
        <w:div w:id="1011760156">
          <w:marLeft w:val="0"/>
          <w:marRight w:val="0"/>
          <w:marTop w:val="0"/>
          <w:marBottom w:val="0"/>
          <w:divBdr>
            <w:top w:val="none" w:sz="0" w:space="0" w:color="auto"/>
            <w:left w:val="none" w:sz="0" w:space="0" w:color="auto"/>
            <w:bottom w:val="none" w:sz="0" w:space="0" w:color="auto"/>
            <w:right w:val="none" w:sz="0" w:space="0" w:color="auto"/>
          </w:divBdr>
          <w:divsChild>
            <w:div w:id="1673331580">
              <w:marLeft w:val="0"/>
              <w:marRight w:val="0"/>
              <w:marTop w:val="0"/>
              <w:marBottom w:val="0"/>
              <w:divBdr>
                <w:top w:val="none" w:sz="0" w:space="0" w:color="auto"/>
                <w:left w:val="none" w:sz="0" w:space="0" w:color="auto"/>
                <w:bottom w:val="none" w:sz="0" w:space="0" w:color="auto"/>
                <w:right w:val="none" w:sz="0" w:space="0" w:color="auto"/>
              </w:divBdr>
              <w:divsChild>
                <w:div w:id="1463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0310">
      <w:bodyDiv w:val="1"/>
      <w:marLeft w:val="0"/>
      <w:marRight w:val="0"/>
      <w:marTop w:val="0"/>
      <w:marBottom w:val="0"/>
      <w:divBdr>
        <w:top w:val="none" w:sz="0" w:space="0" w:color="auto"/>
        <w:left w:val="none" w:sz="0" w:space="0" w:color="auto"/>
        <w:bottom w:val="none" w:sz="0" w:space="0" w:color="auto"/>
        <w:right w:val="none" w:sz="0" w:space="0" w:color="auto"/>
      </w:divBdr>
    </w:div>
    <w:div w:id="383987779">
      <w:bodyDiv w:val="1"/>
      <w:marLeft w:val="0"/>
      <w:marRight w:val="0"/>
      <w:marTop w:val="0"/>
      <w:marBottom w:val="0"/>
      <w:divBdr>
        <w:top w:val="none" w:sz="0" w:space="0" w:color="auto"/>
        <w:left w:val="none" w:sz="0" w:space="0" w:color="auto"/>
        <w:bottom w:val="none" w:sz="0" w:space="0" w:color="auto"/>
        <w:right w:val="none" w:sz="0" w:space="0" w:color="auto"/>
      </w:divBdr>
      <w:divsChild>
        <w:div w:id="1372266359">
          <w:marLeft w:val="0"/>
          <w:marRight w:val="0"/>
          <w:marTop w:val="0"/>
          <w:marBottom w:val="0"/>
          <w:divBdr>
            <w:top w:val="none" w:sz="0" w:space="0" w:color="auto"/>
            <w:left w:val="none" w:sz="0" w:space="0" w:color="auto"/>
            <w:bottom w:val="none" w:sz="0" w:space="0" w:color="auto"/>
            <w:right w:val="none" w:sz="0" w:space="0" w:color="auto"/>
          </w:divBdr>
          <w:divsChild>
            <w:div w:id="488836396">
              <w:marLeft w:val="0"/>
              <w:marRight w:val="0"/>
              <w:marTop w:val="0"/>
              <w:marBottom w:val="0"/>
              <w:divBdr>
                <w:top w:val="none" w:sz="0" w:space="0" w:color="auto"/>
                <w:left w:val="none" w:sz="0" w:space="0" w:color="auto"/>
                <w:bottom w:val="none" w:sz="0" w:space="0" w:color="auto"/>
                <w:right w:val="none" w:sz="0" w:space="0" w:color="auto"/>
              </w:divBdr>
              <w:divsChild>
                <w:div w:id="1446191721">
                  <w:marLeft w:val="0"/>
                  <w:marRight w:val="0"/>
                  <w:marTop w:val="0"/>
                  <w:marBottom w:val="0"/>
                  <w:divBdr>
                    <w:top w:val="none" w:sz="0" w:space="0" w:color="auto"/>
                    <w:left w:val="none" w:sz="0" w:space="0" w:color="auto"/>
                    <w:bottom w:val="none" w:sz="0" w:space="0" w:color="auto"/>
                    <w:right w:val="none" w:sz="0" w:space="0" w:color="auto"/>
                  </w:divBdr>
                  <w:divsChild>
                    <w:div w:id="1444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2409">
      <w:bodyDiv w:val="1"/>
      <w:marLeft w:val="0"/>
      <w:marRight w:val="0"/>
      <w:marTop w:val="0"/>
      <w:marBottom w:val="0"/>
      <w:divBdr>
        <w:top w:val="none" w:sz="0" w:space="0" w:color="auto"/>
        <w:left w:val="none" w:sz="0" w:space="0" w:color="auto"/>
        <w:bottom w:val="none" w:sz="0" w:space="0" w:color="auto"/>
        <w:right w:val="none" w:sz="0" w:space="0" w:color="auto"/>
      </w:divBdr>
      <w:divsChild>
        <w:div w:id="545530643">
          <w:marLeft w:val="0"/>
          <w:marRight w:val="0"/>
          <w:marTop w:val="0"/>
          <w:marBottom w:val="0"/>
          <w:divBdr>
            <w:top w:val="none" w:sz="0" w:space="0" w:color="auto"/>
            <w:left w:val="none" w:sz="0" w:space="0" w:color="auto"/>
            <w:bottom w:val="none" w:sz="0" w:space="0" w:color="auto"/>
            <w:right w:val="none" w:sz="0" w:space="0" w:color="auto"/>
          </w:divBdr>
          <w:divsChild>
            <w:div w:id="615793653">
              <w:marLeft w:val="0"/>
              <w:marRight w:val="0"/>
              <w:marTop w:val="0"/>
              <w:marBottom w:val="0"/>
              <w:divBdr>
                <w:top w:val="none" w:sz="0" w:space="0" w:color="auto"/>
                <w:left w:val="none" w:sz="0" w:space="0" w:color="auto"/>
                <w:bottom w:val="none" w:sz="0" w:space="0" w:color="auto"/>
                <w:right w:val="none" w:sz="0" w:space="0" w:color="auto"/>
              </w:divBdr>
              <w:divsChild>
                <w:div w:id="1632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2662">
      <w:bodyDiv w:val="1"/>
      <w:marLeft w:val="0"/>
      <w:marRight w:val="0"/>
      <w:marTop w:val="0"/>
      <w:marBottom w:val="0"/>
      <w:divBdr>
        <w:top w:val="none" w:sz="0" w:space="0" w:color="auto"/>
        <w:left w:val="none" w:sz="0" w:space="0" w:color="auto"/>
        <w:bottom w:val="none" w:sz="0" w:space="0" w:color="auto"/>
        <w:right w:val="none" w:sz="0" w:space="0" w:color="auto"/>
      </w:divBdr>
      <w:divsChild>
        <w:div w:id="1844128361">
          <w:marLeft w:val="0"/>
          <w:marRight w:val="0"/>
          <w:marTop w:val="0"/>
          <w:marBottom w:val="0"/>
          <w:divBdr>
            <w:top w:val="none" w:sz="0" w:space="0" w:color="auto"/>
            <w:left w:val="none" w:sz="0" w:space="0" w:color="auto"/>
            <w:bottom w:val="none" w:sz="0" w:space="0" w:color="auto"/>
            <w:right w:val="none" w:sz="0" w:space="0" w:color="auto"/>
          </w:divBdr>
          <w:divsChild>
            <w:div w:id="69084832">
              <w:marLeft w:val="0"/>
              <w:marRight w:val="0"/>
              <w:marTop w:val="0"/>
              <w:marBottom w:val="0"/>
              <w:divBdr>
                <w:top w:val="none" w:sz="0" w:space="0" w:color="auto"/>
                <w:left w:val="none" w:sz="0" w:space="0" w:color="auto"/>
                <w:bottom w:val="none" w:sz="0" w:space="0" w:color="auto"/>
                <w:right w:val="none" w:sz="0" w:space="0" w:color="auto"/>
              </w:divBdr>
              <w:divsChild>
                <w:div w:id="20720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30850">
      <w:bodyDiv w:val="1"/>
      <w:marLeft w:val="0"/>
      <w:marRight w:val="0"/>
      <w:marTop w:val="0"/>
      <w:marBottom w:val="0"/>
      <w:divBdr>
        <w:top w:val="none" w:sz="0" w:space="0" w:color="auto"/>
        <w:left w:val="none" w:sz="0" w:space="0" w:color="auto"/>
        <w:bottom w:val="none" w:sz="0" w:space="0" w:color="auto"/>
        <w:right w:val="none" w:sz="0" w:space="0" w:color="auto"/>
      </w:divBdr>
      <w:divsChild>
        <w:div w:id="1670018404">
          <w:marLeft w:val="0"/>
          <w:marRight w:val="0"/>
          <w:marTop w:val="0"/>
          <w:marBottom w:val="0"/>
          <w:divBdr>
            <w:top w:val="none" w:sz="0" w:space="0" w:color="auto"/>
            <w:left w:val="none" w:sz="0" w:space="0" w:color="auto"/>
            <w:bottom w:val="none" w:sz="0" w:space="0" w:color="auto"/>
            <w:right w:val="none" w:sz="0" w:space="0" w:color="auto"/>
          </w:divBdr>
          <w:divsChild>
            <w:div w:id="282855540">
              <w:marLeft w:val="0"/>
              <w:marRight w:val="0"/>
              <w:marTop w:val="0"/>
              <w:marBottom w:val="0"/>
              <w:divBdr>
                <w:top w:val="none" w:sz="0" w:space="0" w:color="auto"/>
                <w:left w:val="none" w:sz="0" w:space="0" w:color="auto"/>
                <w:bottom w:val="none" w:sz="0" w:space="0" w:color="auto"/>
                <w:right w:val="none" w:sz="0" w:space="0" w:color="auto"/>
              </w:divBdr>
              <w:divsChild>
                <w:div w:id="1802456023">
                  <w:marLeft w:val="0"/>
                  <w:marRight w:val="0"/>
                  <w:marTop w:val="0"/>
                  <w:marBottom w:val="0"/>
                  <w:divBdr>
                    <w:top w:val="none" w:sz="0" w:space="0" w:color="auto"/>
                    <w:left w:val="none" w:sz="0" w:space="0" w:color="auto"/>
                    <w:bottom w:val="none" w:sz="0" w:space="0" w:color="auto"/>
                    <w:right w:val="none" w:sz="0" w:space="0" w:color="auto"/>
                  </w:divBdr>
                  <w:divsChild>
                    <w:div w:id="9830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0200">
      <w:bodyDiv w:val="1"/>
      <w:marLeft w:val="0"/>
      <w:marRight w:val="0"/>
      <w:marTop w:val="0"/>
      <w:marBottom w:val="0"/>
      <w:divBdr>
        <w:top w:val="none" w:sz="0" w:space="0" w:color="auto"/>
        <w:left w:val="none" w:sz="0" w:space="0" w:color="auto"/>
        <w:bottom w:val="none" w:sz="0" w:space="0" w:color="auto"/>
        <w:right w:val="none" w:sz="0" w:space="0" w:color="auto"/>
      </w:divBdr>
      <w:divsChild>
        <w:div w:id="743114356">
          <w:marLeft w:val="0"/>
          <w:marRight w:val="0"/>
          <w:marTop w:val="0"/>
          <w:marBottom w:val="0"/>
          <w:divBdr>
            <w:top w:val="none" w:sz="0" w:space="0" w:color="auto"/>
            <w:left w:val="none" w:sz="0" w:space="0" w:color="auto"/>
            <w:bottom w:val="none" w:sz="0" w:space="0" w:color="auto"/>
            <w:right w:val="none" w:sz="0" w:space="0" w:color="auto"/>
          </w:divBdr>
          <w:divsChild>
            <w:div w:id="843475116">
              <w:marLeft w:val="0"/>
              <w:marRight w:val="0"/>
              <w:marTop w:val="0"/>
              <w:marBottom w:val="0"/>
              <w:divBdr>
                <w:top w:val="none" w:sz="0" w:space="0" w:color="auto"/>
                <w:left w:val="none" w:sz="0" w:space="0" w:color="auto"/>
                <w:bottom w:val="none" w:sz="0" w:space="0" w:color="auto"/>
                <w:right w:val="none" w:sz="0" w:space="0" w:color="auto"/>
              </w:divBdr>
              <w:divsChild>
                <w:div w:id="7286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7217">
      <w:bodyDiv w:val="1"/>
      <w:marLeft w:val="0"/>
      <w:marRight w:val="0"/>
      <w:marTop w:val="0"/>
      <w:marBottom w:val="0"/>
      <w:divBdr>
        <w:top w:val="none" w:sz="0" w:space="0" w:color="auto"/>
        <w:left w:val="none" w:sz="0" w:space="0" w:color="auto"/>
        <w:bottom w:val="none" w:sz="0" w:space="0" w:color="auto"/>
        <w:right w:val="none" w:sz="0" w:space="0" w:color="auto"/>
      </w:divBdr>
      <w:divsChild>
        <w:div w:id="18239778">
          <w:marLeft w:val="0"/>
          <w:marRight w:val="0"/>
          <w:marTop w:val="0"/>
          <w:marBottom w:val="0"/>
          <w:divBdr>
            <w:top w:val="none" w:sz="0" w:space="0" w:color="auto"/>
            <w:left w:val="none" w:sz="0" w:space="0" w:color="auto"/>
            <w:bottom w:val="none" w:sz="0" w:space="0" w:color="auto"/>
            <w:right w:val="none" w:sz="0" w:space="0" w:color="auto"/>
          </w:divBdr>
          <w:divsChild>
            <w:div w:id="1607301162">
              <w:marLeft w:val="0"/>
              <w:marRight w:val="0"/>
              <w:marTop w:val="0"/>
              <w:marBottom w:val="0"/>
              <w:divBdr>
                <w:top w:val="none" w:sz="0" w:space="0" w:color="auto"/>
                <w:left w:val="none" w:sz="0" w:space="0" w:color="auto"/>
                <w:bottom w:val="none" w:sz="0" w:space="0" w:color="auto"/>
                <w:right w:val="none" w:sz="0" w:space="0" w:color="auto"/>
              </w:divBdr>
              <w:divsChild>
                <w:div w:id="204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0384">
      <w:bodyDiv w:val="1"/>
      <w:marLeft w:val="0"/>
      <w:marRight w:val="0"/>
      <w:marTop w:val="0"/>
      <w:marBottom w:val="0"/>
      <w:divBdr>
        <w:top w:val="none" w:sz="0" w:space="0" w:color="auto"/>
        <w:left w:val="none" w:sz="0" w:space="0" w:color="auto"/>
        <w:bottom w:val="none" w:sz="0" w:space="0" w:color="auto"/>
        <w:right w:val="none" w:sz="0" w:space="0" w:color="auto"/>
      </w:divBdr>
      <w:divsChild>
        <w:div w:id="133723318">
          <w:marLeft w:val="0"/>
          <w:marRight w:val="0"/>
          <w:marTop w:val="0"/>
          <w:marBottom w:val="0"/>
          <w:divBdr>
            <w:top w:val="none" w:sz="0" w:space="0" w:color="auto"/>
            <w:left w:val="none" w:sz="0" w:space="0" w:color="auto"/>
            <w:bottom w:val="none" w:sz="0" w:space="0" w:color="auto"/>
            <w:right w:val="none" w:sz="0" w:space="0" w:color="auto"/>
          </w:divBdr>
          <w:divsChild>
            <w:div w:id="195194010">
              <w:marLeft w:val="0"/>
              <w:marRight w:val="0"/>
              <w:marTop w:val="0"/>
              <w:marBottom w:val="0"/>
              <w:divBdr>
                <w:top w:val="none" w:sz="0" w:space="0" w:color="auto"/>
                <w:left w:val="none" w:sz="0" w:space="0" w:color="auto"/>
                <w:bottom w:val="none" w:sz="0" w:space="0" w:color="auto"/>
                <w:right w:val="none" w:sz="0" w:space="0" w:color="auto"/>
              </w:divBdr>
              <w:divsChild>
                <w:div w:id="1660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6713">
      <w:bodyDiv w:val="1"/>
      <w:marLeft w:val="0"/>
      <w:marRight w:val="0"/>
      <w:marTop w:val="0"/>
      <w:marBottom w:val="0"/>
      <w:divBdr>
        <w:top w:val="none" w:sz="0" w:space="0" w:color="auto"/>
        <w:left w:val="none" w:sz="0" w:space="0" w:color="auto"/>
        <w:bottom w:val="none" w:sz="0" w:space="0" w:color="auto"/>
        <w:right w:val="none" w:sz="0" w:space="0" w:color="auto"/>
      </w:divBdr>
      <w:divsChild>
        <w:div w:id="687752808">
          <w:marLeft w:val="0"/>
          <w:marRight w:val="0"/>
          <w:marTop w:val="0"/>
          <w:marBottom w:val="0"/>
          <w:divBdr>
            <w:top w:val="none" w:sz="0" w:space="0" w:color="auto"/>
            <w:left w:val="none" w:sz="0" w:space="0" w:color="auto"/>
            <w:bottom w:val="none" w:sz="0" w:space="0" w:color="auto"/>
            <w:right w:val="none" w:sz="0" w:space="0" w:color="auto"/>
          </w:divBdr>
          <w:divsChild>
            <w:div w:id="611015651">
              <w:marLeft w:val="0"/>
              <w:marRight w:val="0"/>
              <w:marTop w:val="0"/>
              <w:marBottom w:val="0"/>
              <w:divBdr>
                <w:top w:val="none" w:sz="0" w:space="0" w:color="auto"/>
                <w:left w:val="none" w:sz="0" w:space="0" w:color="auto"/>
                <w:bottom w:val="none" w:sz="0" w:space="0" w:color="auto"/>
                <w:right w:val="none" w:sz="0" w:space="0" w:color="auto"/>
              </w:divBdr>
              <w:divsChild>
                <w:div w:id="18290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0809">
      <w:bodyDiv w:val="1"/>
      <w:marLeft w:val="0"/>
      <w:marRight w:val="0"/>
      <w:marTop w:val="0"/>
      <w:marBottom w:val="0"/>
      <w:divBdr>
        <w:top w:val="none" w:sz="0" w:space="0" w:color="auto"/>
        <w:left w:val="none" w:sz="0" w:space="0" w:color="auto"/>
        <w:bottom w:val="none" w:sz="0" w:space="0" w:color="auto"/>
        <w:right w:val="none" w:sz="0" w:space="0" w:color="auto"/>
      </w:divBdr>
      <w:divsChild>
        <w:div w:id="1470247638">
          <w:marLeft w:val="0"/>
          <w:marRight w:val="0"/>
          <w:marTop w:val="0"/>
          <w:marBottom w:val="0"/>
          <w:divBdr>
            <w:top w:val="none" w:sz="0" w:space="0" w:color="auto"/>
            <w:left w:val="none" w:sz="0" w:space="0" w:color="auto"/>
            <w:bottom w:val="none" w:sz="0" w:space="0" w:color="auto"/>
            <w:right w:val="none" w:sz="0" w:space="0" w:color="auto"/>
          </w:divBdr>
        </w:div>
        <w:div w:id="1157839559">
          <w:marLeft w:val="0"/>
          <w:marRight w:val="0"/>
          <w:marTop w:val="0"/>
          <w:marBottom w:val="0"/>
          <w:divBdr>
            <w:top w:val="none" w:sz="0" w:space="0" w:color="auto"/>
            <w:left w:val="none" w:sz="0" w:space="0" w:color="auto"/>
            <w:bottom w:val="none" w:sz="0" w:space="0" w:color="auto"/>
            <w:right w:val="none" w:sz="0" w:space="0" w:color="auto"/>
          </w:divBdr>
        </w:div>
        <w:div w:id="214316259">
          <w:marLeft w:val="0"/>
          <w:marRight w:val="0"/>
          <w:marTop w:val="0"/>
          <w:marBottom w:val="0"/>
          <w:divBdr>
            <w:top w:val="none" w:sz="0" w:space="0" w:color="auto"/>
            <w:left w:val="none" w:sz="0" w:space="0" w:color="auto"/>
            <w:bottom w:val="none" w:sz="0" w:space="0" w:color="auto"/>
            <w:right w:val="none" w:sz="0" w:space="0" w:color="auto"/>
          </w:divBdr>
        </w:div>
        <w:div w:id="2100444682">
          <w:marLeft w:val="0"/>
          <w:marRight w:val="0"/>
          <w:marTop w:val="0"/>
          <w:marBottom w:val="0"/>
          <w:divBdr>
            <w:top w:val="none" w:sz="0" w:space="0" w:color="auto"/>
            <w:left w:val="none" w:sz="0" w:space="0" w:color="auto"/>
            <w:bottom w:val="none" w:sz="0" w:space="0" w:color="auto"/>
            <w:right w:val="none" w:sz="0" w:space="0" w:color="auto"/>
          </w:divBdr>
        </w:div>
      </w:divsChild>
    </w:div>
    <w:div w:id="778456593">
      <w:bodyDiv w:val="1"/>
      <w:marLeft w:val="0"/>
      <w:marRight w:val="0"/>
      <w:marTop w:val="0"/>
      <w:marBottom w:val="0"/>
      <w:divBdr>
        <w:top w:val="none" w:sz="0" w:space="0" w:color="auto"/>
        <w:left w:val="none" w:sz="0" w:space="0" w:color="auto"/>
        <w:bottom w:val="none" w:sz="0" w:space="0" w:color="auto"/>
        <w:right w:val="none" w:sz="0" w:space="0" w:color="auto"/>
      </w:divBdr>
      <w:divsChild>
        <w:div w:id="1982926486">
          <w:marLeft w:val="0"/>
          <w:marRight w:val="0"/>
          <w:marTop w:val="0"/>
          <w:marBottom w:val="0"/>
          <w:divBdr>
            <w:top w:val="none" w:sz="0" w:space="0" w:color="auto"/>
            <w:left w:val="none" w:sz="0" w:space="0" w:color="auto"/>
            <w:bottom w:val="none" w:sz="0" w:space="0" w:color="auto"/>
            <w:right w:val="none" w:sz="0" w:space="0" w:color="auto"/>
          </w:divBdr>
          <w:divsChild>
            <w:div w:id="1271011072">
              <w:marLeft w:val="0"/>
              <w:marRight w:val="0"/>
              <w:marTop w:val="0"/>
              <w:marBottom w:val="0"/>
              <w:divBdr>
                <w:top w:val="none" w:sz="0" w:space="0" w:color="auto"/>
                <w:left w:val="none" w:sz="0" w:space="0" w:color="auto"/>
                <w:bottom w:val="none" w:sz="0" w:space="0" w:color="auto"/>
                <w:right w:val="none" w:sz="0" w:space="0" w:color="auto"/>
              </w:divBdr>
              <w:divsChild>
                <w:div w:id="10735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7464">
      <w:bodyDiv w:val="1"/>
      <w:marLeft w:val="0"/>
      <w:marRight w:val="0"/>
      <w:marTop w:val="0"/>
      <w:marBottom w:val="0"/>
      <w:divBdr>
        <w:top w:val="none" w:sz="0" w:space="0" w:color="auto"/>
        <w:left w:val="none" w:sz="0" w:space="0" w:color="auto"/>
        <w:bottom w:val="none" w:sz="0" w:space="0" w:color="auto"/>
        <w:right w:val="none" w:sz="0" w:space="0" w:color="auto"/>
      </w:divBdr>
      <w:divsChild>
        <w:div w:id="1601135861">
          <w:marLeft w:val="0"/>
          <w:marRight w:val="0"/>
          <w:marTop w:val="0"/>
          <w:marBottom w:val="0"/>
          <w:divBdr>
            <w:top w:val="none" w:sz="0" w:space="0" w:color="auto"/>
            <w:left w:val="none" w:sz="0" w:space="0" w:color="auto"/>
            <w:bottom w:val="none" w:sz="0" w:space="0" w:color="auto"/>
            <w:right w:val="none" w:sz="0" w:space="0" w:color="auto"/>
          </w:divBdr>
          <w:divsChild>
            <w:div w:id="2128310272">
              <w:marLeft w:val="0"/>
              <w:marRight w:val="0"/>
              <w:marTop w:val="0"/>
              <w:marBottom w:val="0"/>
              <w:divBdr>
                <w:top w:val="none" w:sz="0" w:space="0" w:color="auto"/>
                <w:left w:val="none" w:sz="0" w:space="0" w:color="auto"/>
                <w:bottom w:val="none" w:sz="0" w:space="0" w:color="auto"/>
                <w:right w:val="none" w:sz="0" w:space="0" w:color="auto"/>
              </w:divBdr>
              <w:divsChild>
                <w:div w:id="5857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7103">
      <w:bodyDiv w:val="1"/>
      <w:marLeft w:val="0"/>
      <w:marRight w:val="0"/>
      <w:marTop w:val="0"/>
      <w:marBottom w:val="0"/>
      <w:divBdr>
        <w:top w:val="none" w:sz="0" w:space="0" w:color="auto"/>
        <w:left w:val="none" w:sz="0" w:space="0" w:color="auto"/>
        <w:bottom w:val="none" w:sz="0" w:space="0" w:color="auto"/>
        <w:right w:val="none" w:sz="0" w:space="0" w:color="auto"/>
      </w:divBdr>
    </w:div>
    <w:div w:id="896279433">
      <w:bodyDiv w:val="1"/>
      <w:marLeft w:val="0"/>
      <w:marRight w:val="0"/>
      <w:marTop w:val="0"/>
      <w:marBottom w:val="0"/>
      <w:divBdr>
        <w:top w:val="none" w:sz="0" w:space="0" w:color="auto"/>
        <w:left w:val="none" w:sz="0" w:space="0" w:color="auto"/>
        <w:bottom w:val="none" w:sz="0" w:space="0" w:color="auto"/>
        <w:right w:val="none" w:sz="0" w:space="0" w:color="auto"/>
      </w:divBdr>
      <w:divsChild>
        <w:div w:id="2099448537">
          <w:marLeft w:val="0"/>
          <w:marRight w:val="0"/>
          <w:marTop w:val="0"/>
          <w:marBottom w:val="0"/>
          <w:divBdr>
            <w:top w:val="none" w:sz="0" w:space="0" w:color="auto"/>
            <w:left w:val="none" w:sz="0" w:space="0" w:color="auto"/>
            <w:bottom w:val="none" w:sz="0" w:space="0" w:color="auto"/>
            <w:right w:val="none" w:sz="0" w:space="0" w:color="auto"/>
          </w:divBdr>
          <w:divsChild>
            <w:div w:id="1415516221">
              <w:marLeft w:val="0"/>
              <w:marRight w:val="0"/>
              <w:marTop w:val="0"/>
              <w:marBottom w:val="0"/>
              <w:divBdr>
                <w:top w:val="none" w:sz="0" w:space="0" w:color="auto"/>
                <w:left w:val="none" w:sz="0" w:space="0" w:color="auto"/>
                <w:bottom w:val="none" w:sz="0" w:space="0" w:color="auto"/>
                <w:right w:val="none" w:sz="0" w:space="0" w:color="auto"/>
              </w:divBdr>
              <w:divsChild>
                <w:div w:id="12508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0599">
      <w:bodyDiv w:val="1"/>
      <w:marLeft w:val="0"/>
      <w:marRight w:val="0"/>
      <w:marTop w:val="0"/>
      <w:marBottom w:val="0"/>
      <w:divBdr>
        <w:top w:val="none" w:sz="0" w:space="0" w:color="auto"/>
        <w:left w:val="none" w:sz="0" w:space="0" w:color="auto"/>
        <w:bottom w:val="none" w:sz="0" w:space="0" w:color="auto"/>
        <w:right w:val="none" w:sz="0" w:space="0" w:color="auto"/>
      </w:divBdr>
      <w:divsChild>
        <w:div w:id="845436925">
          <w:marLeft w:val="0"/>
          <w:marRight w:val="0"/>
          <w:marTop w:val="0"/>
          <w:marBottom w:val="0"/>
          <w:divBdr>
            <w:top w:val="none" w:sz="0" w:space="0" w:color="auto"/>
            <w:left w:val="none" w:sz="0" w:space="0" w:color="auto"/>
            <w:bottom w:val="none" w:sz="0" w:space="0" w:color="auto"/>
            <w:right w:val="none" w:sz="0" w:space="0" w:color="auto"/>
          </w:divBdr>
          <w:divsChild>
            <w:div w:id="146240201">
              <w:marLeft w:val="0"/>
              <w:marRight w:val="0"/>
              <w:marTop w:val="0"/>
              <w:marBottom w:val="0"/>
              <w:divBdr>
                <w:top w:val="none" w:sz="0" w:space="0" w:color="auto"/>
                <w:left w:val="none" w:sz="0" w:space="0" w:color="auto"/>
                <w:bottom w:val="none" w:sz="0" w:space="0" w:color="auto"/>
                <w:right w:val="none" w:sz="0" w:space="0" w:color="auto"/>
              </w:divBdr>
              <w:divsChild>
                <w:div w:id="1934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07611">
      <w:bodyDiv w:val="1"/>
      <w:marLeft w:val="0"/>
      <w:marRight w:val="0"/>
      <w:marTop w:val="0"/>
      <w:marBottom w:val="0"/>
      <w:divBdr>
        <w:top w:val="none" w:sz="0" w:space="0" w:color="auto"/>
        <w:left w:val="none" w:sz="0" w:space="0" w:color="auto"/>
        <w:bottom w:val="none" w:sz="0" w:space="0" w:color="auto"/>
        <w:right w:val="none" w:sz="0" w:space="0" w:color="auto"/>
      </w:divBdr>
      <w:divsChild>
        <w:div w:id="2042633810">
          <w:marLeft w:val="0"/>
          <w:marRight w:val="0"/>
          <w:marTop w:val="0"/>
          <w:marBottom w:val="0"/>
          <w:divBdr>
            <w:top w:val="none" w:sz="0" w:space="0" w:color="auto"/>
            <w:left w:val="none" w:sz="0" w:space="0" w:color="auto"/>
            <w:bottom w:val="none" w:sz="0" w:space="0" w:color="auto"/>
            <w:right w:val="none" w:sz="0" w:space="0" w:color="auto"/>
          </w:divBdr>
          <w:divsChild>
            <w:div w:id="253172978">
              <w:marLeft w:val="0"/>
              <w:marRight w:val="0"/>
              <w:marTop w:val="0"/>
              <w:marBottom w:val="0"/>
              <w:divBdr>
                <w:top w:val="none" w:sz="0" w:space="0" w:color="auto"/>
                <w:left w:val="none" w:sz="0" w:space="0" w:color="auto"/>
                <w:bottom w:val="none" w:sz="0" w:space="0" w:color="auto"/>
                <w:right w:val="none" w:sz="0" w:space="0" w:color="auto"/>
              </w:divBdr>
              <w:divsChild>
                <w:div w:id="20368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3566">
      <w:bodyDiv w:val="1"/>
      <w:marLeft w:val="0"/>
      <w:marRight w:val="0"/>
      <w:marTop w:val="0"/>
      <w:marBottom w:val="0"/>
      <w:divBdr>
        <w:top w:val="none" w:sz="0" w:space="0" w:color="auto"/>
        <w:left w:val="none" w:sz="0" w:space="0" w:color="auto"/>
        <w:bottom w:val="none" w:sz="0" w:space="0" w:color="auto"/>
        <w:right w:val="none" w:sz="0" w:space="0" w:color="auto"/>
      </w:divBdr>
      <w:divsChild>
        <w:div w:id="1568152082">
          <w:marLeft w:val="0"/>
          <w:marRight w:val="0"/>
          <w:marTop w:val="0"/>
          <w:marBottom w:val="0"/>
          <w:divBdr>
            <w:top w:val="none" w:sz="0" w:space="0" w:color="auto"/>
            <w:left w:val="none" w:sz="0" w:space="0" w:color="auto"/>
            <w:bottom w:val="none" w:sz="0" w:space="0" w:color="auto"/>
            <w:right w:val="none" w:sz="0" w:space="0" w:color="auto"/>
          </w:divBdr>
          <w:divsChild>
            <w:div w:id="767239480">
              <w:marLeft w:val="0"/>
              <w:marRight w:val="0"/>
              <w:marTop w:val="0"/>
              <w:marBottom w:val="0"/>
              <w:divBdr>
                <w:top w:val="none" w:sz="0" w:space="0" w:color="auto"/>
                <w:left w:val="none" w:sz="0" w:space="0" w:color="auto"/>
                <w:bottom w:val="none" w:sz="0" w:space="0" w:color="auto"/>
                <w:right w:val="none" w:sz="0" w:space="0" w:color="auto"/>
              </w:divBdr>
              <w:divsChild>
                <w:div w:id="2007126723">
                  <w:marLeft w:val="0"/>
                  <w:marRight w:val="0"/>
                  <w:marTop w:val="0"/>
                  <w:marBottom w:val="0"/>
                  <w:divBdr>
                    <w:top w:val="none" w:sz="0" w:space="0" w:color="auto"/>
                    <w:left w:val="none" w:sz="0" w:space="0" w:color="auto"/>
                    <w:bottom w:val="none" w:sz="0" w:space="0" w:color="auto"/>
                    <w:right w:val="none" w:sz="0" w:space="0" w:color="auto"/>
                  </w:divBdr>
                  <w:divsChild>
                    <w:div w:id="13601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2669">
      <w:bodyDiv w:val="1"/>
      <w:marLeft w:val="0"/>
      <w:marRight w:val="0"/>
      <w:marTop w:val="0"/>
      <w:marBottom w:val="0"/>
      <w:divBdr>
        <w:top w:val="none" w:sz="0" w:space="0" w:color="auto"/>
        <w:left w:val="none" w:sz="0" w:space="0" w:color="auto"/>
        <w:bottom w:val="none" w:sz="0" w:space="0" w:color="auto"/>
        <w:right w:val="none" w:sz="0" w:space="0" w:color="auto"/>
      </w:divBdr>
    </w:div>
    <w:div w:id="1070275625">
      <w:bodyDiv w:val="1"/>
      <w:marLeft w:val="0"/>
      <w:marRight w:val="0"/>
      <w:marTop w:val="0"/>
      <w:marBottom w:val="0"/>
      <w:divBdr>
        <w:top w:val="none" w:sz="0" w:space="0" w:color="auto"/>
        <w:left w:val="none" w:sz="0" w:space="0" w:color="auto"/>
        <w:bottom w:val="none" w:sz="0" w:space="0" w:color="auto"/>
        <w:right w:val="none" w:sz="0" w:space="0" w:color="auto"/>
      </w:divBdr>
    </w:div>
    <w:div w:id="1083264111">
      <w:bodyDiv w:val="1"/>
      <w:marLeft w:val="0"/>
      <w:marRight w:val="0"/>
      <w:marTop w:val="0"/>
      <w:marBottom w:val="0"/>
      <w:divBdr>
        <w:top w:val="none" w:sz="0" w:space="0" w:color="auto"/>
        <w:left w:val="none" w:sz="0" w:space="0" w:color="auto"/>
        <w:bottom w:val="none" w:sz="0" w:space="0" w:color="auto"/>
        <w:right w:val="none" w:sz="0" w:space="0" w:color="auto"/>
      </w:divBdr>
      <w:divsChild>
        <w:div w:id="1655530394">
          <w:marLeft w:val="0"/>
          <w:marRight w:val="0"/>
          <w:marTop w:val="0"/>
          <w:marBottom w:val="0"/>
          <w:divBdr>
            <w:top w:val="none" w:sz="0" w:space="0" w:color="auto"/>
            <w:left w:val="none" w:sz="0" w:space="0" w:color="auto"/>
            <w:bottom w:val="none" w:sz="0" w:space="0" w:color="auto"/>
            <w:right w:val="none" w:sz="0" w:space="0" w:color="auto"/>
          </w:divBdr>
          <w:divsChild>
            <w:div w:id="1345206332">
              <w:marLeft w:val="0"/>
              <w:marRight w:val="0"/>
              <w:marTop w:val="0"/>
              <w:marBottom w:val="0"/>
              <w:divBdr>
                <w:top w:val="none" w:sz="0" w:space="0" w:color="auto"/>
                <w:left w:val="none" w:sz="0" w:space="0" w:color="auto"/>
                <w:bottom w:val="none" w:sz="0" w:space="0" w:color="auto"/>
                <w:right w:val="none" w:sz="0" w:space="0" w:color="auto"/>
              </w:divBdr>
              <w:divsChild>
                <w:div w:id="16200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1772">
      <w:bodyDiv w:val="1"/>
      <w:marLeft w:val="0"/>
      <w:marRight w:val="0"/>
      <w:marTop w:val="0"/>
      <w:marBottom w:val="0"/>
      <w:divBdr>
        <w:top w:val="none" w:sz="0" w:space="0" w:color="auto"/>
        <w:left w:val="none" w:sz="0" w:space="0" w:color="auto"/>
        <w:bottom w:val="none" w:sz="0" w:space="0" w:color="auto"/>
        <w:right w:val="none" w:sz="0" w:space="0" w:color="auto"/>
      </w:divBdr>
      <w:divsChild>
        <w:div w:id="1902474250">
          <w:marLeft w:val="0"/>
          <w:marRight w:val="0"/>
          <w:marTop w:val="0"/>
          <w:marBottom w:val="0"/>
          <w:divBdr>
            <w:top w:val="none" w:sz="0" w:space="0" w:color="auto"/>
            <w:left w:val="none" w:sz="0" w:space="0" w:color="auto"/>
            <w:bottom w:val="none" w:sz="0" w:space="0" w:color="auto"/>
            <w:right w:val="none" w:sz="0" w:space="0" w:color="auto"/>
          </w:divBdr>
          <w:divsChild>
            <w:div w:id="1337659226">
              <w:marLeft w:val="0"/>
              <w:marRight w:val="0"/>
              <w:marTop w:val="0"/>
              <w:marBottom w:val="0"/>
              <w:divBdr>
                <w:top w:val="none" w:sz="0" w:space="0" w:color="auto"/>
                <w:left w:val="none" w:sz="0" w:space="0" w:color="auto"/>
                <w:bottom w:val="none" w:sz="0" w:space="0" w:color="auto"/>
                <w:right w:val="none" w:sz="0" w:space="0" w:color="auto"/>
              </w:divBdr>
              <w:divsChild>
                <w:div w:id="1111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3015">
      <w:bodyDiv w:val="1"/>
      <w:marLeft w:val="0"/>
      <w:marRight w:val="0"/>
      <w:marTop w:val="0"/>
      <w:marBottom w:val="0"/>
      <w:divBdr>
        <w:top w:val="none" w:sz="0" w:space="0" w:color="auto"/>
        <w:left w:val="none" w:sz="0" w:space="0" w:color="auto"/>
        <w:bottom w:val="none" w:sz="0" w:space="0" w:color="auto"/>
        <w:right w:val="none" w:sz="0" w:space="0" w:color="auto"/>
      </w:divBdr>
      <w:divsChild>
        <w:div w:id="692414159">
          <w:marLeft w:val="0"/>
          <w:marRight w:val="0"/>
          <w:marTop w:val="0"/>
          <w:marBottom w:val="0"/>
          <w:divBdr>
            <w:top w:val="none" w:sz="0" w:space="0" w:color="auto"/>
            <w:left w:val="none" w:sz="0" w:space="0" w:color="auto"/>
            <w:bottom w:val="none" w:sz="0" w:space="0" w:color="auto"/>
            <w:right w:val="none" w:sz="0" w:space="0" w:color="auto"/>
          </w:divBdr>
          <w:divsChild>
            <w:div w:id="944843266">
              <w:marLeft w:val="0"/>
              <w:marRight w:val="0"/>
              <w:marTop w:val="0"/>
              <w:marBottom w:val="0"/>
              <w:divBdr>
                <w:top w:val="none" w:sz="0" w:space="0" w:color="auto"/>
                <w:left w:val="none" w:sz="0" w:space="0" w:color="auto"/>
                <w:bottom w:val="none" w:sz="0" w:space="0" w:color="auto"/>
                <w:right w:val="none" w:sz="0" w:space="0" w:color="auto"/>
              </w:divBdr>
              <w:divsChild>
                <w:div w:id="9458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7670">
      <w:bodyDiv w:val="1"/>
      <w:marLeft w:val="0"/>
      <w:marRight w:val="0"/>
      <w:marTop w:val="0"/>
      <w:marBottom w:val="0"/>
      <w:divBdr>
        <w:top w:val="none" w:sz="0" w:space="0" w:color="auto"/>
        <w:left w:val="none" w:sz="0" w:space="0" w:color="auto"/>
        <w:bottom w:val="none" w:sz="0" w:space="0" w:color="auto"/>
        <w:right w:val="none" w:sz="0" w:space="0" w:color="auto"/>
      </w:divBdr>
      <w:divsChild>
        <w:div w:id="2106222735">
          <w:marLeft w:val="0"/>
          <w:marRight w:val="0"/>
          <w:marTop w:val="0"/>
          <w:marBottom w:val="0"/>
          <w:divBdr>
            <w:top w:val="none" w:sz="0" w:space="0" w:color="auto"/>
            <w:left w:val="none" w:sz="0" w:space="0" w:color="auto"/>
            <w:bottom w:val="none" w:sz="0" w:space="0" w:color="auto"/>
            <w:right w:val="none" w:sz="0" w:space="0" w:color="auto"/>
          </w:divBdr>
          <w:divsChild>
            <w:div w:id="718937897">
              <w:marLeft w:val="0"/>
              <w:marRight w:val="0"/>
              <w:marTop w:val="0"/>
              <w:marBottom w:val="0"/>
              <w:divBdr>
                <w:top w:val="none" w:sz="0" w:space="0" w:color="auto"/>
                <w:left w:val="none" w:sz="0" w:space="0" w:color="auto"/>
                <w:bottom w:val="none" w:sz="0" w:space="0" w:color="auto"/>
                <w:right w:val="none" w:sz="0" w:space="0" w:color="auto"/>
              </w:divBdr>
              <w:divsChild>
                <w:div w:id="1717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357">
      <w:bodyDiv w:val="1"/>
      <w:marLeft w:val="0"/>
      <w:marRight w:val="0"/>
      <w:marTop w:val="0"/>
      <w:marBottom w:val="0"/>
      <w:divBdr>
        <w:top w:val="none" w:sz="0" w:space="0" w:color="auto"/>
        <w:left w:val="none" w:sz="0" w:space="0" w:color="auto"/>
        <w:bottom w:val="none" w:sz="0" w:space="0" w:color="auto"/>
        <w:right w:val="none" w:sz="0" w:space="0" w:color="auto"/>
      </w:divBdr>
      <w:divsChild>
        <w:div w:id="1542743519">
          <w:marLeft w:val="0"/>
          <w:marRight w:val="0"/>
          <w:marTop w:val="0"/>
          <w:marBottom w:val="0"/>
          <w:divBdr>
            <w:top w:val="none" w:sz="0" w:space="0" w:color="auto"/>
            <w:left w:val="none" w:sz="0" w:space="0" w:color="auto"/>
            <w:bottom w:val="none" w:sz="0" w:space="0" w:color="auto"/>
            <w:right w:val="none" w:sz="0" w:space="0" w:color="auto"/>
          </w:divBdr>
          <w:divsChild>
            <w:div w:id="137577402">
              <w:marLeft w:val="0"/>
              <w:marRight w:val="0"/>
              <w:marTop w:val="0"/>
              <w:marBottom w:val="0"/>
              <w:divBdr>
                <w:top w:val="none" w:sz="0" w:space="0" w:color="auto"/>
                <w:left w:val="none" w:sz="0" w:space="0" w:color="auto"/>
                <w:bottom w:val="none" w:sz="0" w:space="0" w:color="auto"/>
                <w:right w:val="none" w:sz="0" w:space="0" w:color="auto"/>
              </w:divBdr>
              <w:divsChild>
                <w:div w:id="431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048">
      <w:bodyDiv w:val="1"/>
      <w:marLeft w:val="0"/>
      <w:marRight w:val="0"/>
      <w:marTop w:val="0"/>
      <w:marBottom w:val="0"/>
      <w:divBdr>
        <w:top w:val="none" w:sz="0" w:space="0" w:color="auto"/>
        <w:left w:val="none" w:sz="0" w:space="0" w:color="auto"/>
        <w:bottom w:val="none" w:sz="0" w:space="0" w:color="auto"/>
        <w:right w:val="none" w:sz="0" w:space="0" w:color="auto"/>
      </w:divBdr>
      <w:divsChild>
        <w:div w:id="1631521891">
          <w:marLeft w:val="0"/>
          <w:marRight w:val="0"/>
          <w:marTop w:val="0"/>
          <w:marBottom w:val="0"/>
          <w:divBdr>
            <w:top w:val="none" w:sz="0" w:space="0" w:color="auto"/>
            <w:left w:val="none" w:sz="0" w:space="0" w:color="auto"/>
            <w:bottom w:val="none" w:sz="0" w:space="0" w:color="auto"/>
            <w:right w:val="none" w:sz="0" w:space="0" w:color="auto"/>
          </w:divBdr>
          <w:divsChild>
            <w:div w:id="428738770">
              <w:marLeft w:val="0"/>
              <w:marRight w:val="0"/>
              <w:marTop w:val="0"/>
              <w:marBottom w:val="0"/>
              <w:divBdr>
                <w:top w:val="none" w:sz="0" w:space="0" w:color="auto"/>
                <w:left w:val="none" w:sz="0" w:space="0" w:color="auto"/>
                <w:bottom w:val="none" w:sz="0" w:space="0" w:color="auto"/>
                <w:right w:val="none" w:sz="0" w:space="0" w:color="auto"/>
              </w:divBdr>
              <w:divsChild>
                <w:div w:id="20385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7360">
      <w:bodyDiv w:val="1"/>
      <w:marLeft w:val="0"/>
      <w:marRight w:val="0"/>
      <w:marTop w:val="0"/>
      <w:marBottom w:val="0"/>
      <w:divBdr>
        <w:top w:val="none" w:sz="0" w:space="0" w:color="auto"/>
        <w:left w:val="none" w:sz="0" w:space="0" w:color="auto"/>
        <w:bottom w:val="none" w:sz="0" w:space="0" w:color="auto"/>
        <w:right w:val="none" w:sz="0" w:space="0" w:color="auto"/>
      </w:divBdr>
      <w:divsChild>
        <w:div w:id="216012713">
          <w:marLeft w:val="0"/>
          <w:marRight w:val="0"/>
          <w:marTop w:val="0"/>
          <w:marBottom w:val="0"/>
          <w:divBdr>
            <w:top w:val="none" w:sz="0" w:space="0" w:color="auto"/>
            <w:left w:val="none" w:sz="0" w:space="0" w:color="auto"/>
            <w:bottom w:val="none" w:sz="0" w:space="0" w:color="auto"/>
            <w:right w:val="none" w:sz="0" w:space="0" w:color="auto"/>
          </w:divBdr>
          <w:divsChild>
            <w:div w:id="42291513">
              <w:marLeft w:val="0"/>
              <w:marRight w:val="0"/>
              <w:marTop w:val="0"/>
              <w:marBottom w:val="0"/>
              <w:divBdr>
                <w:top w:val="none" w:sz="0" w:space="0" w:color="auto"/>
                <w:left w:val="none" w:sz="0" w:space="0" w:color="auto"/>
                <w:bottom w:val="none" w:sz="0" w:space="0" w:color="auto"/>
                <w:right w:val="none" w:sz="0" w:space="0" w:color="auto"/>
              </w:divBdr>
              <w:divsChild>
                <w:div w:id="1576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3826">
      <w:bodyDiv w:val="1"/>
      <w:marLeft w:val="0"/>
      <w:marRight w:val="0"/>
      <w:marTop w:val="0"/>
      <w:marBottom w:val="0"/>
      <w:divBdr>
        <w:top w:val="none" w:sz="0" w:space="0" w:color="auto"/>
        <w:left w:val="none" w:sz="0" w:space="0" w:color="auto"/>
        <w:bottom w:val="none" w:sz="0" w:space="0" w:color="auto"/>
        <w:right w:val="none" w:sz="0" w:space="0" w:color="auto"/>
      </w:divBdr>
      <w:divsChild>
        <w:div w:id="325479237">
          <w:marLeft w:val="0"/>
          <w:marRight w:val="0"/>
          <w:marTop w:val="0"/>
          <w:marBottom w:val="0"/>
          <w:divBdr>
            <w:top w:val="none" w:sz="0" w:space="0" w:color="auto"/>
            <w:left w:val="none" w:sz="0" w:space="0" w:color="auto"/>
            <w:bottom w:val="none" w:sz="0" w:space="0" w:color="auto"/>
            <w:right w:val="none" w:sz="0" w:space="0" w:color="auto"/>
          </w:divBdr>
          <w:divsChild>
            <w:div w:id="333729381">
              <w:marLeft w:val="0"/>
              <w:marRight w:val="0"/>
              <w:marTop w:val="0"/>
              <w:marBottom w:val="0"/>
              <w:divBdr>
                <w:top w:val="none" w:sz="0" w:space="0" w:color="auto"/>
                <w:left w:val="none" w:sz="0" w:space="0" w:color="auto"/>
                <w:bottom w:val="none" w:sz="0" w:space="0" w:color="auto"/>
                <w:right w:val="none" w:sz="0" w:space="0" w:color="auto"/>
              </w:divBdr>
              <w:divsChild>
                <w:div w:id="3962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9076">
      <w:bodyDiv w:val="1"/>
      <w:marLeft w:val="0"/>
      <w:marRight w:val="0"/>
      <w:marTop w:val="0"/>
      <w:marBottom w:val="0"/>
      <w:divBdr>
        <w:top w:val="none" w:sz="0" w:space="0" w:color="auto"/>
        <w:left w:val="none" w:sz="0" w:space="0" w:color="auto"/>
        <w:bottom w:val="none" w:sz="0" w:space="0" w:color="auto"/>
        <w:right w:val="none" w:sz="0" w:space="0" w:color="auto"/>
      </w:divBdr>
      <w:divsChild>
        <w:div w:id="1600915629">
          <w:marLeft w:val="0"/>
          <w:marRight w:val="0"/>
          <w:marTop w:val="0"/>
          <w:marBottom w:val="0"/>
          <w:divBdr>
            <w:top w:val="none" w:sz="0" w:space="0" w:color="auto"/>
            <w:left w:val="none" w:sz="0" w:space="0" w:color="auto"/>
            <w:bottom w:val="none" w:sz="0" w:space="0" w:color="auto"/>
            <w:right w:val="none" w:sz="0" w:space="0" w:color="auto"/>
          </w:divBdr>
          <w:divsChild>
            <w:div w:id="1497257969">
              <w:marLeft w:val="0"/>
              <w:marRight w:val="0"/>
              <w:marTop w:val="0"/>
              <w:marBottom w:val="0"/>
              <w:divBdr>
                <w:top w:val="none" w:sz="0" w:space="0" w:color="auto"/>
                <w:left w:val="none" w:sz="0" w:space="0" w:color="auto"/>
                <w:bottom w:val="none" w:sz="0" w:space="0" w:color="auto"/>
                <w:right w:val="none" w:sz="0" w:space="0" w:color="auto"/>
              </w:divBdr>
              <w:divsChild>
                <w:div w:id="1122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9961">
      <w:bodyDiv w:val="1"/>
      <w:marLeft w:val="0"/>
      <w:marRight w:val="0"/>
      <w:marTop w:val="0"/>
      <w:marBottom w:val="0"/>
      <w:divBdr>
        <w:top w:val="none" w:sz="0" w:space="0" w:color="auto"/>
        <w:left w:val="none" w:sz="0" w:space="0" w:color="auto"/>
        <w:bottom w:val="none" w:sz="0" w:space="0" w:color="auto"/>
        <w:right w:val="none" w:sz="0" w:space="0" w:color="auto"/>
      </w:divBdr>
      <w:divsChild>
        <w:div w:id="736131830">
          <w:marLeft w:val="0"/>
          <w:marRight w:val="0"/>
          <w:marTop w:val="0"/>
          <w:marBottom w:val="0"/>
          <w:divBdr>
            <w:top w:val="none" w:sz="0" w:space="0" w:color="auto"/>
            <w:left w:val="none" w:sz="0" w:space="0" w:color="auto"/>
            <w:bottom w:val="none" w:sz="0" w:space="0" w:color="auto"/>
            <w:right w:val="none" w:sz="0" w:space="0" w:color="auto"/>
          </w:divBdr>
          <w:divsChild>
            <w:div w:id="2081292646">
              <w:marLeft w:val="0"/>
              <w:marRight w:val="0"/>
              <w:marTop w:val="0"/>
              <w:marBottom w:val="0"/>
              <w:divBdr>
                <w:top w:val="none" w:sz="0" w:space="0" w:color="auto"/>
                <w:left w:val="none" w:sz="0" w:space="0" w:color="auto"/>
                <w:bottom w:val="none" w:sz="0" w:space="0" w:color="auto"/>
                <w:right w:val="none" w:sz="0" w:space="0" w:color="auto"/>
              </w:divBdr>
              <w:divsChild>
                <w:div w:id="3253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0914">
      <w:bodyDiv w:val="1"/>
      <w:marLeft w:val="0"/>
      <w:marRight w:val="0"/>
      <w:marTop w:val="0"/>
      <w:marBottom w:val="0"/>
      <w:divBdr>
        <w:top w:val="none" w:sz="0" w:space="0" w:color="auto"/>
        <w:left w:val="none" w:sz="0" w:space="0" w:color="auto"/>
        <w:bottom w:val="none" w:sz="0" w:space="0" w:color="auto"/>
        <w:right w:val="none" w:sz="0" w:space="0" w:color="auto"/>
      </w:divBdr>
      <w:divsChild>
        <w:div w:id="224606391">
          <w:marLeft w:val="0"/>
          <w:marRight w:val="0"/>
          <w:marTop w:val="0"/>
          <w:marBottom w:val="0"/>
          <w:divBdr>
            <w:top w:val="none" w:sz="0" w:space="0" w:color="auto"/>
            <w:left w:val="none" w:sz="0" w:space="0" w:color="auto"/>
            <w:bottom w:val="none" w:sz="0" w:space="0" w:color="auto"/>
            <w:right w:val="none" w:sz="0" w:space="0" w:color="auto"/>
          </w:divBdr>
          <w:divsChild>
            <w:div w:id="497576517">
              <w:marLeft w:val="0"/>
              <w:marRight w:val="0"/>
              <w:marTop w:val="0"/>
              <w:marBottom w:val="0"/>
              <w:divBdr>
                <w:top w:val="none" w:sz="0" w:space="0" w:color="auto"/>
                <w:left w:val="none" w:sz="0" w:space="0" w:color="auto"/>
                <w:bottom w:val="none" w:sz="0" w:space="0" w:color="auto"/>
                <w:right w:val="none" w:sz="0" w:space="0" w:color="auto"/>
              </w:divBdr>
              <w:divsChild>
                <w:div w:id="595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4857">
      <w:bodyDiv w:val="1"/>
      <w:marLeft w:val="0"/>
      <w:marRight w:val="0"/>
      <w:marTop w:val="0"/>
      <w:marBottom w:val="0"/>
      <w:divBdr>
        <w:top w:val="none" w:sz="0" w:space="0" w:color="auto"/>
        <w:left w:val="none" w:sz="0" w:space="0" w:color="auto"/>
        <w:bottom w:val="none" w:sz="0" w:space="0" w:color="auto"/>
        <w:right w:val="none" w:sz="0" w:space="0" w:color="auto"/>
      </w:divBdr>
      <w:divsChild>
        <w:div w:id="1302343395">
          <w:marLeft w:val="0"/>
          <w:marRight w:val="0"/>
          <w:marTop w:val="0"/>
          <w:marBottom w:val="0"/>
          <w:divBdr>
            <w:top w:val="none" w:sz="0" w:space="0" w:color="auto"/>
            <w:left w:val="none" w:sz="0" w:space="0" w:color="auto"/>
            <w:bottom w:val="none" w:sz="0" w:space="0" w:color="auto"/>
            <w:right w:val="none" w:sz="0" w:space="0" w:color="auto"/>
          </w:divBdr>
          <w:divsChild>
            <w:div w:id="124472391">
              <w:marLeft w:val="0"/>
              <w:marRight w:val="0"/>
              <w:marTop w:val="0"/>
              <w:marBottom w:val="0"/>
              <w:divBdr>
                <w:top w:val="none" w:sz="0" w:space="0" w:color="auto"/>
                <w:left w:val="none" w:sz="0" w:space="0" w:color="auto"/>
                <w:bottom w:val="none" w:sz="0" w:space="0" w:color="auto"/>
                <w:right w:val="none" w:sz="0" w:space="0" w:color="auto"/>
              </w:divBdr>
              <w:divsChild>
                <w:div w:id="1623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0048">
      <w:bodyDiv w:val="1"/>
      <w:marLeft w:val="0"/>
      <w:marRight w:val="0"/>
      <w:marTop w:val="0"/>
      <w:marBottom w:val="0"/>
      <w:divBdr>
        <w:top w:val="none" w:sz="0" w:space="0" w:color="auto"/>
        <w:left w:val="none" w:sz="0" w:space="0" w:color="auto"/>
        <w:bottom w:val="none" w:sz="0" w:space="0" w:color="auto"/>
        <w:right w:val="none" w:sz="0" w:space="0" w:color="auto"/>
      </w:divBdr>
      <w:divsChild>
        <w:div w:id="894505073">
          <w:marLeft w:val="0"/>
          <w:marRight w:val="0"/>
          <w:marTop w:val="0"/>
          <w:marBottom w:val="0"/>
          <w:divBdr>
            <w:top w:val="none" w:sz="0" w:space="0" w:color="auto"/>
            <w:left w:val="none" w:sz="0" w:space="0" w:color="auto"/>
            <w:bottom w:val="none" w:sz="0" w:space="0" w:color="auto"/>
            <w:right w:val="none" w:sz="0" w:space="0" w:color="auto"/>
          </w:divBdr>
          <w:divsChild>
            <w:div w:id="1315795987">
              <w:marLeft w:val="0"/>
              <w:marRight w:val="0"/>
              <w:marTop w:val="0"/>
              <w:marBottom w:val="0"/>
              <w:divBdr>
                <w:top w:val="none" w:sz="0" w:space="0" w:color="auto"/>
                <w:left w:val="none" w:sz="0" w:space="0" w:color="auto"/>
                <w:bottom w:val="none" w:sz="0" w:space="0" w:color="auto"/>
                <w:right w:val="none" w:sz="0" w:space="0" w:color="auto"/>
              </w:divBdr>
              <w:divsChild>
                <w:div w:id="10276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0907">
      <w:bodyDiv w:val="1"/>
      <w:marLeft w:val="0"/>
      <w:marRight w:val="0"/>
      <w:marTop w:val="0"/>
      <w:marBottom w:val="0"/>
      <w:divBdr>
        <w:top w:val="none" w:sz="0" w:space="0" w:color="auto"/>
        <w:left w:val="none" w:sz="0" w:space="0" w:color="auto"/>
        <w:bottom w:val="none" w:sz="0" w:space="0" w:color="auto"/>
        <w:right w:val="none" w:sz="0" w:space="0" w:color="auto"/>
      </w:divBdr>
      <w:divsChild>
        <w:div w:id="1704941309">
          <w:marLeft w:val="0"/>
          <w:marRight w:val="0"/>
          <w:marTop w:val="0"/>
          <w:marBottom w:val="0"/>
          <w:divBdr>
            <w:top w:val="none" w:sz="0" w:space="0" w:color="auto"/>
            <w:left w:val="none" w:sz="0" w:space="0" w:color="auto"/>
            <w:bottom w:val="none" w:sz="0" w:space="0" w:color="auto"/>
            <w:right w:val="none" w:sz="0" w:space="0" w:color="auto"/>
          </w:divBdr>
          <w:divsChild>
            <w:div w:id="524947550">
              <w:marLeft w:val="0"/>
              <w:marRight w:val="0"/>
              <w:marTop w:val="0"/>
              <w:marBottom w:val="0"/>
              <w:divBdr>
                <w:top w:val="none" w:sz="0" w:space="0" w:color="auto"/>
                <w:left w:val="none" w:sz="0" w:space="0" w:color="auto"/>
                <w:bottom w:val="none" w:sz="0" w:space="0" w:color="auto"/>
                <w:right w:val="none" w:sz="0" w:space="0" w:color="auto"/>
              </w:divBdr>
              <w:divsChild>
                <w:div w:id="1105736058">
                  <w:marLeft w:val="0"/>
                  <w:marRight w:val="0"/>
                  <w:marTop w:val="0"/>
                  <w:marBottom w:val="0"/>
                  <w:divBdr>
                    <w:top w:val="none" w:sz="0" w:space="0" w:color="auto"/>
                    <w:left w:val="none" w:sz="0" w:space="0" w:color="auto"/>
                    <w:bottom w:val="none" w:sz="0" w:space="0" w:color="auto"/>
                    <w:right w:val="none" w:sz="0" w:space="0" w:color="auto"/>
                  </w:divBdr>
                  <w:divsChild>
                    <w:div w:id="4418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7509">
      <w:bodyDiv w:val="1"/>
      <w:marLeft w:val="0"/>
      <w:marRight w:val="0"/>
      <w:marTop w:val="0"/>
      <w:marBottom w:val="0"/>
      <w:divBdr>
        <w:top w:val="none" w:sz="0" w:space="0" w:color="auto"/>
        <w:left w:val="none" w:sz="0" w:space="0" w:color="auto"/>
        <w:bottom w:val="none" w:sz="0" w:space="0" w:color="auto"/>
        <w:right w:val="none" w:sz="0" w:space="0" w:color="auto"/>
      </w:divBdr>
      <w:divsChild>
        <w:div w:id="2000573558">
          <w:marLeft w:val="0"/>
          <w:marRight w:val="0"/>
          <w:marTop w:val="0"/>
          <w:marBottom w:val="0"/>
          <w:divBdr>
            <w:top w:val="none" w:sz="0" w:space="0" w:color="auto"/>
            <w:left w:val="none" w:sz="0" w:space="0" w:color="auto"/>
            <w:bottom w:val="none" w:sz="0" w:space="0" w:color="auto"/>
            <w:right w:val="none" w:sz="0" w:space="0" w:color="auto"/>
          </w:divBdr>
          <w:divsChild>
            <w:div w:id="1960062742">
              <w:marLeft w:val="0"/>
              <w:marRight w:val="0"/>
              <w:marTop w:val="0"/>
              <w:marBottom w:val="0"/>
              <w:divBdr>
                <w:top w:val="none" w:sz="0" w:space="0" w:color="auto"/>
                <w:left w:val="none" w:sz="0" w:space="0" w:color="auto"/>
                <w:bottom w:val="none" w:sz="0" w:space="0" w:color="auto"/>
                <w:right w:val="none" w:sz="0" w:space="0" w:color="auto"/>
              </w:divBdr>
              <w:divsChild>
                <w:div w:id="11567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22901">
      <w:bodyDiv w:val="1"/>
      <w:marLeft w:val="0"/>
      <w:marRight w:val="0"/>
      <w:marTop w:val="0"/>
      <w:marBottom w:val="0"/>
      <w:divBdr>
        <w:top w:val="none" w:sz="0" w:space="0" w:color="auto"/>
        <w:left w:val="none" w:sz="0" w:space="0" w:color="auto"/>
        <w:bottom w:val="none" w:sz="0" w:space="0" w:color="auto"/>
        <w:right w:val="none" w:sz="0" w:space="0" w:color="auto"/>
      </w:divBdr>
      <w:divsChild>
        <w:div w:id="399597820">
          <w:marLeft w:val="0"/>
          <w:marRight w:val="0"/>
          <w:marTop w:val="0"/>
          <w:marBottom w:val="0"/>
          <w:divBdr>
            <w:top w:val="none" w:sz="0" w:space="0" w:color="auto"/>
            <w:left w:val="none" w:sz="0" w:space="0" w:color="auto"/>
            <w:bottom w:val="none" w:sz="0" w:space="0" w:color="auto"/>
            <w:right w:val="none" w:sz="0" w:space="0" w:color="auto"/>
          </w:divBdr>
          <w:divsChild>
            <w:div w:id="2004888519">
              <w:marLeft w:val="0"/>
              <w:marRight w:val="0"/>
              <w:marTop w:val="0"/>
              <w:marBottom w:val="0"/>
              <w:divBdr>
                <w:top w:val="none" w:sz="0" w:space="0" w:color="auto"/>
                <w:left w:val="none" w:sz="0" w:space="0" w:color="auto"/>
                <w:bottom w:val="none" w:sz="0" w:space="0" w:color="auto"/>
                <w:right w:val="none" w:sz="0" w:space="0" w:color="auto"/>
              </w:divBdr>
              <w:divsChild>
                <w:div w:id="12535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229">
      <w:bodyDiv w:val="1"/>
      <w:marLeft w:val="0"/>
      <w:marRight w:val="0"/>
      <w:marTop w:val="0"/>
      <w:marBottom w:val="0"/>
      <w:divBdr>
        <w:top w:val="none" w:sz="0" w:space="0" w:color="auto"/>
        <w:left w:val="none" w:sz="0" w:space="0" w:color="auto"/>
        <w:bottom w:val="none" w:sz="0" w:space="0" w:color="auto"/>
        <w:right w:val="none" w:sz="0" w:space="0" w:color="auto"/>
      </w:divBdr>
      <w:divsChild>
        <w:div w:id="1870757015">
          <w:marLeft w:val="0"/>
          <w:marRight w:val="0"/>
          <w:marTop w:val="0"/>
          <w:marBottom w:val="0"/>
          <w:divBdr>
            <w:top w:val="none" w:sz="0" w:space="0" w:color="auto"/>
            <w:left w:val="none" w:sz="0" w:space="0" w:color="auto"/>
            <w:bottom w:val="none" w:sz="0" w:space="0" w:color="auto"/>
            <w:right w:val="none" w:sz="0" w:space="0" w:color="auto"/>
          </w:divBdr>
          <w:divsChild>
            <w:div w:id="479421770">
              <w:marLeft w:val="0"/>
              <w:marRight w:val="0"/>
              <w:marTop w:val="0"/>
              <w:marBottom w:val="0"/>
              <w:divBdr>
                <w:top w:val="none" w:sz="0" w:space="0" w:color="auto"/>
                <w:left w:val="none" w:sz="0" w:space="0" w:color="auto"/>
                <w:bottom w:val="none" w:sz="0" w:space="0" w:color="auto"/>
                <w:right w:val="none" w:sz="0" w:space="0" w:color="auto"/>
              </w:divBdr>
              <w:divsChild>
                <w:div w:id="12857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4187">
      <w:bodyDiv w:val="1"/>
      <w:marLeft w:val="0"/>
      <w:marRight w:val="0"/>
      <w:marTop w:val="0"/>
      <w:marBottom w:val="0"/>
      <w:divBdr>
        <w:top w:val="none" w:sz="0" w:space="0" w:color="auto"/>
        <w:left w:val="none" w:sz="0" w:space="0" w:color="auto"/>
        <w:bottom w:val="none" w:sz="0" w:space="0" w:color="auto"/>
        <w:right w:val="none" w:sz="0" w:space="0" w:color="auto"/>
      </w:divBdr>
      <w:divsChild>
        <w:div w:id="1441994866">
          <w:marLeft w:val="0"/>
          <w:marRight w:val="0"/>
          <w:marTop w:val="0"/>
          <w:marBottom w:val="0"/>
          <w:divBdr>
            <w:top w:val="none" w:sz="0" w:space="0" w:color="auto"/>
            <w:left w:val="none" w:sz="0" w:space="0" w:color="auto"/>
            <w:bottom w:val="none" w:sz="0" w:space="0" w:color="auto"/>
            <w:right w:val="none" w:sz="0" w:space="0" w:color="auto"/>
          </w:divBdr>
          <w:divsChild>
            <w:div w:id="1729449114">
              <w:marLeft w:val="0"/>
              <w:marRight w:val="0"/>
              <w:marTop w:val="0"/>
              <w:marBottom w:val="0"/>
              <w:divBdr>
                <w:top w:val="none" w:sz="0" w:space="0" w:color="auto"/>
                <w:left w:val="none" w:sz="0" w:space="0" w:color="auto"/>
                <w:bottom w:val="none" w:sz="0" w:space="0" w:color="auto"/>
                <w:right w:val="none" w:sz="0" w:space="0" w:color="auto"/>
              </w:divBdr>
              <w:divsChild>
                <w:div w:id="68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4512">
      <w:bodyDiv w:val="1"/>
      <w:marLeft w:val="0"/>
      <w:marRight w:val="0"/>
      <w:marTop w:val="0"/>
      <w:marBottom w:val="0"/>
      <w:divBdr>
        <w:top w:val="none" w:sz="0" w:space="0" w:color="auto"/>
        <w:left w:val="none" w:sz="0" w:space="0" w:color="auto"/>
        <w:bottom w:val="none" w:sz="0" w:space="0" w:color="auto"/>
        <w:right w:val="none" w:sz="0" w:space="0" w:color="auto"/>
      </w:divBdr>
      <w:divsChild>
        <w:div w:id="2047873441">
          <w:marLeft w:val="0"/>
          <w:marRight w:val="0"/>
          <w:marTop w:val="0"/>
          <w:marBottom w:val="0"/>
          <w:divBdr>
            <w:top w:val="none" w:sz="0" w:space="0" w:color="auto"/>
            <w:left w:val="none" w:sz="0" w:space="0" w:color="auto"/>
            <w:bottom w:val="none" w:sz="0" w:space="0" w:color="auto"/>
            <w:right w:val="none" w:sz="0" w:space="0" w:color="auto"/>
          </w:divBdr>
          <w:divsChild>
            <w:div w:id="1633638406">
              <w:marLeft w:val="0"/>
              <w:marRight w:val="0"/>
              <w:marTop w:val="0"/>
              <w:marBottom w:val="0"/>
              <w:divBdr>
                <w:top w:val="none" w:sz="0" w:space="0" w:color="auto"/>
                <w:left w:val="none" w:sz="0" w:space="0" w:color="auto"/>
                <w:bottom w:val="none" w:sz="0" w:space="0" w:color="auto"/>
                <w:right w:val="none" w:sz="0" w:space="0" w:color="auto"/>
              </w:divBdr>
              <w:divsChild>
                <w:div w:id="2246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1734">
      <w:bodyDiv w:val="1"/>
      <w:marLeft w:val="0"/>
      <w:marRight w:val="0"/>
      <w:marTop w:val="0"/>
      <w:marBottom w:val="0"/>
      <w:divBdr>
        <w:top w:val="none" w:sz="0" w:space="0" w:color="auto"/>
        <w:left w:val="none" w:sz="0" w:space="0" w:color="auto"/>
        <w:bottom w:val="none" w:sz="0" w:space="0" w:color="auto"/>
        <w:right w:val="none" w:sz="0" w:space="0" w:color="auto"/>
      </w:divBdr>
      <w:divsChild>
        <w:div w:id="748622021">
          <w:marLeft w:val="0"/>
          <w:marRight w:val="0"/>
          <w:marTop w:val="0"/>
          <w:marBottom w:val="0"/>
          <w:divBdr>
            <w:top w:val="none" w:sz="0" w:space="0" w:color="auto"/>
            <w:left w:val="none" w:sz="0" w:space="0" w:color="auto"/>
            <w:bottom w:val="none" w:sz="0" w:space="0" w:color="auto"/>
            <w:right w:val="none" w:sz="0" w:space="0" w:color="auto"/>
          </w:divBdr>
          <w:divsChild>
            <w:div w:id="232131776">
              <w:marLeft w:val="0"/>
              <w:marRight w:val="0"/>
              <w:marTop w:val="0"/>
              <w:marBottom w:val="0"/>
              <w:divBdr>
                <w:top w:val="none" w:sz="0" w:space="0" w:color="auto"/>
                <w:left w:val="none" w:sz="0" w:space="0" w:color="auto"/>
                <w:bottom w:val="none" w:sz="0" w:space="0" w:color="auto"/>
                <w:right w:val="none" w:sz="0" w:space="0" w:color="auto"/>
              </w:divBdr>
              <w:divsChild>
                <w:div w:id="1202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9727">
      <w:bodyDiv w:val="1"/>
      <w:marLeft w:val="0"/>
      <w:marRight w:val="0"/>
      <w:marTop w:val="0"/>
      <w:marBottom w:val="0"/>
      <w:divBdr>
        <w:top w:val="none" w:sz="0" w:space="0" w:color="auto"/>
        <w:left w:val="none" w:sz="0" w:space="0" w:color="auto"/>
        <w:bottom w:val="none" w:sz="0" w:space="0" w:color="auto"/>
        <w:right w:val="none" w:sz="0" w:space="0" w:color="auto"/>
      </w:divBdr>
    </w:div>
    <w:div w:id="1648247468">
      <w:bodyDiv w:val="1"/>
      <w:marLeft w:val="0"/>
      <w:marRight w:val="0"/>
      <w:marTop w:val="0"/>
      <w:marBottom w:val="0"/>
      <w:divBdr>
        <w:top w:val="none" w:sz="0" w:space="0" w:color="auto"/>
        <w:left w:val="none" w:sz="0" w:space="0" w:color="auto"/>
        <w:bottom w:val="none" w:sz="0" w:space="0" w:color="auto"/>
        <w:right w:val="none" w:sz="0" w:space="0" w:color="auto"/>
      </w:divBdr>
      <w:divsChild>
        <w:div w:id="218976855">
          <w:marLeft w:val="0"/>
          <w:marRight w:val="0"/>
          <w:marTop w:val="0"/>
          <w:marBottom w:val="0"/>
          <w:divBdr>
            <w:top w:val="none" w:sz="0" w:space="0" w:color="auto"/>
            <w:left w:val="none" w:sz="0" w:space="0" w:color="auto"/>
            <w:bottom w:val="none" w:sz="0" w:space="0" w:color="auto"/>
            <w:right w:val="none" w:sz="0" w:space="0" w:color="auto"/>
          </w:divBdr>
          <w:divsChild>
            <w:div w:id="866260664">
              <w:marLeft w:val="0"/>
              <w:marRight w:val="0"/>
              <w:marTop w:val="0"/>
              <w:marBottom w:val="0"/>
              <w:divBdr>
                <w:top w:val="none" w:sz="0" w:space="0" w:color="auto"/>
                <w:left w:val="none" w:sz="0" w:space="0" w:color="auto"/>
                <w:bottom w:val="none" w:sz="0" w:space="0" w:color="auto"/>
                <w:right w:val="none" w:sz="0" w:space="0" w:color="auto"/>
              </w:divBdr>
              <w:divsChild>
                <w:div w:id="154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5942">
      <w:bodyDiv w:val="1"/>
      <w:marLeft w:val="0"/>
      <w:marRight w:val="0"/>
      <w:marTop w:val="0"/>
      <w:marBottom w:val="0"/>
      <w:divBdr>
        <w:top w:val="none" w:sz="0" w:space="0" w:color="auto"/>
        <w:left w:val="none" w:sz="0" w:space="0" w:color="auto"/>
        <w:bottom w:val="none" w:sz="0" w:space="0" w:color="auto"/>
        <w:right w:val="none" w:sz="0" w:space="0" w:color="auto"/>
      </w:divBdr>
      <w:divsChild>
        <w:div w:id="545532580">
          <w:marLeft w:val="0"/>
          <w:marRight w:val="0"/>
          <w:marTop w:val="0"/>
          <w:marBottom w:val="0"/>
          <w:divBdr>
            <w:top w:val="none" w:sz="0" w:space="0" w:color="auto"/>
            <w:left w:val="none" w:sz="0" w:space="0" w:color="auto"/>
            <w:bottom w:val="none" w:sz="0" w:space="0" w:color="auto"/>
            <w:right w:val="none" w:sz="0" w:space="0" w:color="auto"/>
          </w:divBdr>
          <w:divsChild>
            <w:div w:id="67534381">
              <w:marLeft w:val="0"/>
              <w:marRight w:val="0"/>
              <w:marTop w:val="0"/>
              <w:marBottom w:val="0"/>
              <w:divBdr>
                <w:top w:val="none" w:sz="0" w:space="0" w:color="auto"/>
                <w:left w:val="none" w:sz="0" w:space="0" w:color="auto"/>
                <w:bottom w:val="none" w:sz="0" w:space="0" w:color="auto"/>
                <w:right w:val="none" w:sz="0" w:space="0" w:color="auto"/>
              </w:divBdr>
              <w:divsChild>
                <w:div w:id="11337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421">
      <w:bodyDiv w:val="1"/>
      <w:marLeft w:val="0"/>
      <w:marRight w:val="0"/>
      <w:marTop w:val="0"/>
      <w:marBottom w:val="0"/>
      <w:divBdr>
        <w:top w:val="none" w:sz="0" w:space="0" w:color="auto"/>
        <w:left w:val="none" w:sz="0" w:space="0" w:color="auto"/>
        <w:bottom w:val="none" w:sz="0" w:space="0" w:color="auto"/>
        <w:right w:val="none" w:sz="0" w:space="0" w:color="auto"/>
      </w:divBdr>
      <w:divsChild>
        <w:div w:id="1511412588">
          <w:marLeft w:val="0"/>
          <w:marRight w:val="0"/>
          <w:marTop w:val="0"/>
          <w:marBottom w:val="0"/>
          <w:divBdr>
            <w:top w:val="none" w:sz="0" w:space="0" w:color="auto"/>
            <w:left w:val="none" w:sz="0" w:space="0" w:color="auto"/>
            <w:bottom w:val="none" w:sz="0" w:space="0" w:color="auto"/>
            <w:right w:val="none" w:sz="0" w:space="0" w:color="auto"/>
          </w:divBdr>
          <w:divsChild>
            <w:div w:id="1692605117">
              <w:marLeft w:val="0"/>
              <w:marRight w:val="0"/>
              <w:marTop w:val="0"/>
              <w:marBottom w:val="0"/>
              <w:divBdr>
                <w:top w:val="none" w:sz="0" w:space="0" w:color="auto"/>
                <w:left w:val="none" w:sz="0" w:space="0" w:color="auto"/>
                <w:bottom w:val="none" w:sz="0" w:space="0" w:color="auto"/>
                <w:right w:val="none" w:sz="0" w:space="0" w:color="auto"/>
              </w:divBdr>
              <w:divsChild>
                <w:div w:id="9705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5276">
      <w:bodyDiv w:val="1"/>
      <w:marLeft w:val="0"/>
      <w:marRight w:val="0"/>
      <w:marTop w:val="0"/>
      <w:marBottom w:val="0"/>
      <w:divBdr>
        <w:top w:val="none" w:sz="0" w:space="0" w:color="auto"/>
        <w:left w:val="none" w:sz="0" w:space="0" w:color="auto"/>
        <w:bottom w:val="none" w:sz="0" w:space="0" w:color="auto"/>
        <w:right w:val="none" w:sz="0" w:space="0" w:color="auto"/>
      </w:divBdr>
      <w:divsChild>
        <w:div w:id="309097094">
          <w:marLeft w:val="0"/>
          <w:marRight w:val="0"/>
          <w:marTop w:val="0"/>
          <w:marBottom w:val="0"/>
          <w:divBdr>
            <w:top w:val="none" w:sz="0" w:space="0" w:color="auto"/>
            <w:left w:val="none" w:sz="0" w:space="0" w:color="auto"/>
            <w:bottom w:val="none" w:sz="0" w:space="0" w:color="auto"/>
            <w:right w:val="none" w:sz="0" w:space="0" w:color="auto"/>
          </w:divBdr>
          <w:divsChild>
            <w:div w:id="1650865066">
              <w:marLeft w:val="0"/>
              <w:marRight w:val="0"/>
              <w:marTop w:val="0"/>
              <w:marBottom w:val="0"/>
              <w:divBdr>
                <w:top w:val="none" w:sz="0" w:space="0" w:color="auto"/>
                <w:left w:val="none" w:sz="0" w:space="0" w:color="auto"/>
                <w:bottom w:val="none" w:sz="0" w:space="0" w:color="auto"/>
                <w:right w:val="none" w:sz="0" w:space="0" w:color="auto"/>
              </w:divBdr>
              <w:divsChild>
                <w:div w:id="8865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8527">
          <w:marLeft w:val="0"/>
          <w:marRight w:val="0"/>
          <w:marTop w:val="0"/>
          <w:marBottom w:val="0"/>
          <w:divBdr>
            <w:top w:val="none" w:sz="0" w:space="0" w:color="auto"/>
            <w:left w:val="none" w:sz="0" w:space="0" w:color="auto"/>
            <w:bottom w:val="none" w:sz="0" w:space="0" w:color="auto"/>
            <w:right w:val="none" w:sz="0" w:space="0" w:color="auto"/>
          </w:divBdr>
          <w:divsChild>
            <w:div w:id="959410892">
              <w:marLeft w:val="0"/>
              <w:marRight w:val="0"/>
              <w:marTop w:val="0"/>
              <w:marBottom w:val="0"/>
              <w:divBdr>
                <w:top w:val="none" w:sz="0" w:space="0" w:color="auto"/>
                <w:left w:val="none" w:sz="0" w:space="0" w:color="auto"/>
                <w:bottom w:val="none" w:sz="0" w:space="0" w:color="auto"/>
                <w:right w:val="none" w:sz="0" w:space="0" w:color="auto"/>
              </w:divBdr>
              <w:divsChild>
                <w:div w:id="9588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2965">
      <w:bodyDiv w:val="1"/>
      <w:marLeft w:val="0"/>
      <w:marRight w:val="0"/>
      <w:marTop w:val="0"/>
      <w:marBottom w:val="0"/>
      <w:divBdr>
        <w:top w:val="none" w:sz="0" w:space="0" w:color="auto"/>
        <w:left w:val="none" w:sz="0" w:space="0" w:color="auto"/>
        <w:bottom w:val="none" w:sz="0" w:space="0" w:color="auto"/>
        <w:right w:val="none" w:sz="0" w:space="0" w:color="auto"/>
      </w:divBdr>
      <w:divsChild>
        <w:div w:id="2084836810">
          <w:marLeft w:val="0"/>
          <w:marRight w:val="0"/>
          <w:marTop w:val="0"/>
          <w:marBottom w:val="0"/>
          <w:divBdr>
            <w:top w:val="none" w:sz="0" w:space="0" w:color="auto"/>
            <w:left w:val="none" w:sz="0" w:space="0" w:color="auto"/>
            <w:bottom w:val="none" w:sz="0" w:space="0" w:color="auto"/>
            <w:right w:val="none" w:sz="0" w:space="0" w:color="auto"/>
          </w:divBdr>
          <w:divsChild>
            <w:div w:id="1928223316">
              <w:marLeft w:val="0"/>
              <w:marRight w:val="0"/>
              <w:marTop w:val="0"/>
              <w:marBottom w:val="0"/>
              <w:divBdr>
                <w:top w:val="none" w:sz="0" w:space="0" w:color="auto"/>
                <w:left w:val="none" w:sz="0" w:space="0" w:color="auto"/>
                <w:bottom w:val="none" w:sz="0" w:space="0" w:color="auto"/>
                <w:right w:val="none" w:sz="0" w:space="0" w:color="auto"/>
              </w:divBdr>
              <w:divsChild>
                <w:div w:id="1585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5089">
      <w:bodyDiv w:val="1"/>
      <w:marLeft w:val="0"/>
      <w:marRight w:val="0"/>
      <w:marTop w:val="0"/>
      <w:marBottom w:val="0"/>
      <w:divBdr>
        <w:top w:val="none" w:sz="0" w:space="0" w:color="auto"/>
        <w:left w:val="none" w:sz="0" w:space="0" w:color="auto"/>
        <w:bottom w:val="none" w:sz="0" w:space="0" w:color="auto"/>
        <w:right w:val="none" w:sz="0" w:space="0" w:color="auto"/>
      </w:divBdr>
      <w:divsChild>
        <w:div w:id="1413969528">
          <w:marLeft w:val="0"/>
          <w:marRight w:val="0"/>
          <w:marTop w:val="0"/>
          <w:marBottom w:val="0"/>
          <w:divBdr>
            <w:top w:val="none" w:sz="0" w:space="0" w:color="auto"/>
            <w:left w:val="none" w:sz="0" w:space="0" w:color="auto"/>
            <w:bottom w:val="none" w:sz="0" w:space="0" w:color="auto"/>
            <w:right w:val="none" w:sz="0" w:space="0" w:color="auto"/>
          </w:divBdr>
          <w:divsChild>
            <w:div w:id="1436755239">
              <w:marLeft w:val="0"/>
              <w:marRight w:val="0"/>
              <w:marTop w:val="0"/>
              <w:marBottom w:val="0"/>
              <w:divBdr>
                <w:top w:val="none" w:sz="0" w:space="0" w:color="auto"/>
                <w:left w:val="none" w:sz="0" w:space="0" w:color="auto"/>
                <w:bottom w:val="none" w:sz="0" w:space="0" w:color="auto"/>
                <w:right w:val="none" w:sz="0" w:space="0" w:color="auto"/>
              </w:divBdr>
              <w:divsChild>
                <w:div w:id="12036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7813">
      <w:bodyDiv w:val="1"/>
      <w:marLeft w:val="0"/>
      <w:marRight w:val="0"/>
      <w:marTop w:val="0"/>
      <w:marBottom w:val="0"/>
      <w:divBdr>
        <w:top w:val="none" w:sz="0" w:space="0" w:color="auto"/>
        <w:left w:val="none" w:sz="0" w:space="0" w:color="auto"/>
        <w:bottom w:val="none" w:sz="0" w:space="0" w:color="auto"/>
        <w:right w:val="none" w:sz="0" w:space="0" w:color="auto"/>
      </w:divBdr>
      <w:divsChild>
        <w:div w:id="7947695">
          <w:marLeft w:val="0"/>
          <w:marRight w:val="0"/>
          <w:marTop w:val="0"/>
          <w:marBottom w:val="0"/>
          <w:divBdr>
            <w:top w:val="none" w:sz="0" w:space="0" w:color="auto"/>
            <w:left w:val="none" w:sz="0" w:space="0" w:color="auto"/>
            <w:bottom w:val="none" w:sz="0" w:space="0" w:color="auto"/>
            <w:right w:val="none" w:sz="0" w:space="0" w:color="auto"/>
          </w:divBdr>
          <w:divsChild>
            <w:div w:id="646665779">
              <w:marLeft w:val="0"/>
              <w:marRight w:val="0"/>
              <w:marTop w:val="0"/>
              <w:marBottom w:val="0"/>
              <w:divBdr>
                <w:top w:val="none" w:sz="0" w:space="0" w:color="auto"/>
                <w:left w:val="none" w:sz="0" w:space="0" w:color="auto"/>
                <w:bottom w:val="none" w:sz="0" w:space="0" w:color="auto"/>
                <w:right w:val="none" w:sz="0" w:space="0" w:color="auto"/>
              </w:divBdr>
              <w:divsChild>
                <w:div w:id="11472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7790">
      <w:bodyDiv w:val="1"/>
      <w:marLeft w:val="0"/>
      <w:marRight w:val="0"/>
      <w:marTop w:val="0"/>
      <w:marBottom w:val="0"/>
      <w:divBdr>
        <w:top w:val="none" w:sz="0" w:space="0" w:color="auto"/>
        <w:left w:val="none" w:sz="0" w:space="0" w:color="auto"/>
        <w:bottom w:val="none" w:sz="0" w:space="0" w:color="auto"/>
        <w:right w:val="none" w:sz="0" w:space="0" w:color="auto"/>
      </w:divBdr>
      <w:divsChild>
        <w:div w:id="1430811262">
          <w:marLeft w:val="0"/>
          <w:marRight w:val="0"/>
          <w:marTop w:val="0"/>
          <w:marBottom w:val="0"/>
          <w:divBdr>
            <w:top w:val="none" w:sz="0" w:space="0" w:color="auto"/>
            <w:left w:val="none" w:sz="0" w:space="0" w:color="auto"/>
            <w:bottom w:val="none" w:sz="0" w:space="0" w:color="auto"/>
            <w:right w:val="none" w:sz="0" w:space="0" w:color="auto"/>
          </w:divBdr>
          <w:divsChild>
            <w:div w:id="1416168517">
              <w:marLeft w:val="0"/>
              <w:marRight w:val="0"/>
              <w:marTop w:val="0"/>
              <w:marBottom w:val="0"/>
              <w:divBdr>
                <w:top w:val="none" w:sz="0" w:space="0" w:color="auto"/>
                <w:left w:val="none" w:sz="0" w:space="0" w:color="auto"/>
                <w:bottom w:val="none" w:sz="0" w:space="0" w:color="auto"/>
                <w:right w:val="none" w:sz="0" w:space="0" w:color="auto"/>
              </w:divBdr>
              <w:divsChild>
                <w:div w:id="3088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0209">
      <w:bodyDiv w:val="1"/>
      <w:marLeft w:val="0"/>
      <w:marRight w:val="0"/>
      <w:marTop w:val="0"/>
      <w:marBottom w:val="0"/>
      <w:divBdr>
        <w:top w:val="none" w:sz="0" w:space="0" w:color="auto"/>
        <w:left w:val="none" w:sz="0" w:space="0" w:color="auto"/>
        <w:bottom w:val="none" w:sz="0" w:space="0" w:color="auto"/>
        <w:right w:val="none" w:sz="0" w:space="0" w:color="auto"/>
      </w:divBdr>
      <w:divsChild>
        <w:div w:id="853375692">
          <w:marLeft w:val="0"/>
          <w:marRight w:val="0"/>
          <w:marTop w:val="0"/>
          <w:marBottom w:val="0"/>
          <w:divBdr>
            <w:top w:val="none" w:sz="0" w:space="0" w:color="auto"/>
            <w:left w:val="none" w:sz="0" w:space="0" w:color="auto"/>
            <w:bottom w:val="none" w:sz="0" w:space="0" w:color="auto"/>
            <w:right w:val="none" w:sz="0" w:space="0" w:color="auto"/>
          </w:divBdr>
          <w:divsChild>
            <w:div w:id="1579054897">
              <w:marLeft w:val="0"/>
              <w:marRight w:val="0"/>
              <w:marTop w:val="0"/>
              <w:marBottom w:val="0"/>
              <w:divBdr>
                <w:top w:val="none" w:sz="0" w:space="0" w:color="auto"/>
                <w:left w:val="none" w:sz="0" w:space="0" w:color="auto"/>
                <w:bottom w:val="none" w:sz="0" w:space="0" w:color="auto"/>
                <w:right w:val="none" w:sz="0" w:space="0" w:color="auto"/>
              </w:divBdr>
              <w:divsChild>
                <w:div w:id="1143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Anene@leedsbeckett.ac.uk"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10</Pages>
  <Words>10013</Words>
  <Characters>57077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Anene</dc:creator>
  <cp:keywords/>
  <dc:description/>
  <cp:lastModifiedBy>Joe Cogan</cp:lastModifiedBy>
  <cp:revision>199</cp:revision>
  <dcterms:created xsi:type="dcterms:W3CDTF">2023-07-14T15:01:00Z</dcterms:created>
  <dcterms:modified xsi:type="dcterms:W3CDTF">2024-01-29T13:21:00Z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id="CctUuKd6"/&gt;&lt;style id="http://www.zotero.org/styles/elsevier-harvard" hasBibliography="1" bibliographyStyleHasBeenSet="1"/&gt;&lt;prefs&gt;&lt;pref name="fieldType" value="Field"/&gt;&lt;/prefs&gt;&lt;/data&gt;</vt:lpwstr>
  </property>
</Properties>
</file>